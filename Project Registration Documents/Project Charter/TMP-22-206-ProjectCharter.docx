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000" w:firstRow="0" w:lastRow="0" w:firstColumn="0" w:lastColumn="0" w:noHBand="0" w:noVBand="0"/>
      </w:tblPr>
      <w:tblGrid>
        <w:gridCol w:w="1224"/>
        <w:gridCol w:w="7003"/>
      </w:tblGrid>
      <w:tr w:rsidR="00A72917" w14:paraId="2C410BB6" w14:textId="77777777" w:rsidTr="002D222A">
        <w:trPr>
          <w:jc w:val="center"/>
        </w:trPr>
        <w:tc>
          <w:tcPr>
            <w:tcW w:w="1224" w:type="dxa"/>
            <w:vAlign w:val="center"/>
          </w:tcPr>
          <w:p w14:paraId="7D9C355C" w14:textId="77777777" w:rsidR="00A72917" w:rsidRDefault="00A72917" w:rsidP="002D222A">
            <w:pPr>
              <w:jc w:val="center"/>
              <w:rPr>
                <w:rFonts w:ascii="Calibri" w:hAnsi="Calibri" w:cs="Calibri"/>
                <w:b/>
                <w:sz w:val="36"/>
                <w:szCs w:val="36"/>
              </w:rPr>
            </w:pPr>
          </w:p>
        </w:tc>
        <w:tc>
          <w:tcPr>
            <w:tcW w:w="7003" w:type="dxa"/>
            <w:vAlign w:val="center"/>
          </w:tcPr>
          <w:p w14:paraId="6CB802E7" w14:textId="77777777" w:rsidR="00A72917" w:rsidRDefault="00A72917" w:rsidP="002D222A">
            <w:pPr>
              <w:rPr>
                <w:rFonts w:ascii="Calibri" w:hAnsi="Calibri" w:cs="Calibri"/>
                <w:b/>
                <w:sz w:val="32"/>
                <w:szCs w:val="32"/>
              </w:rPr>
            </w:pPr>
          </w:p>
          <w:p w14:paraId="6A545B1D" w14:textId="77777777" w:rsidR="00A72917" w:rsidRDefault="00A72917" w:rsidP="002D222A">
            <w:pPr>
              <w:rPr>
                <w:rFonts w:ascii="Calibri" w:hAnsi="Calibri" w:cs="Calibri"/>
                <w:b/>
                <w:sz w:val="32"/>
                <w:szCs w:val="32"/>
              </w:rPr>
            </w:pPr>
          </w:p>
          <w:p w14:paraId="413869D6" w14:textId="77777777" w:rsidR="00A72917" w:rsidRPr="00007C14" w:rsidRDefault="00A72917" w:rsidP="002D222A">
            <w:pPr>
              <w:rPr>
                <w:rFonts w:ascii="Calibri" w:hAnsi="Calibri" w:cs="Calibri"/>
                <w:b/>
                <w:sz w:val="32"/>
                <w:szCs w:val="32"/>
              </w:rPr>
            </w:pPr>
            <w:r w:rsidRPr="00007C14">
              <w:rPr>
                <w:rFonts w:ascii="Calibri" w:hAnsi="Calibri" w:cs="Calibri"/>
                <w:b/>
                <w:sz w:val="32"/>
                <w:szCs w:val="32"/>
              </w:rPr>
              <w:t>Sri Lanka Institute of Information Technology</w:t>
            </w:r>
          </w:p>
        </w:tc>
      </w:tr>
    </w:tbl>
    <w:p w14:paraId="566B1E35" w14:textId="259F6358" w:rsidR="00A72917" w:rsidRPr="00F65AA0" w:rsidRDefault="00A72917" w:rsidP="00A72917">
      <w:pPr>
        <w:jc w:val="center"/>
        <w:rPr>
          <w:rFonts w:ascii="Calibri" w:hAnsi="Calibri" w:cs="Calibri"/>
          <w:b/>
        </w:rPr>
      </w:pPr>
      <w:r>
        <w:rPr>
          <w:noProof/>
        </w:rPr>
        <w:drawing>
          <wp:anchor distT="0" distB="0" distL="114300" distR="114300" simplePos="0" relativeHeight="251658240" behindDoc="0" locked="0" layoutInCell="1" allowOverlap="1" wp14:anchorId="4AF6EAD8" wp14:editId="2376F4F0">
            <wp:simplePos x="0" y="0"/>
            <wp:positionH relativeFrom="column">
              <wp:posOffset>2164715</wp:posOffset>
            </wp:positionH>
            <wp:positionV relativeFrom="paragraph">
              <wp:posOffset>-761365</wp:posOffset>
            </wp:positionV>
            <wp:extent cx="2114550" cy="704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72AFF8" w14:textId="77777777" w:rsidR="00A72917" w:rsidRPr="00007C14" w:rsidRDefault="00A72917" w:rsidP="00A72917">
      <w:pPr>
        <w:jc w:val="center"/>
        <w:rPr>
          <w:rFonts w:ascii="Calibri" w:hAnsi="Calibri" w:cs="Calibri"/>
          <w:sz w:val="28"/>
          <w:szCs w:val="28"/>
        </w:rPr>
      </w:pPr>
      <w:r w:rsidRPr="00007C14">
        <w:rPr>
          <w:rFonts w:ascii="Calibri" w:hAnsi="Calibri" w:cs="Calibri"/>
          <w:sz w:val="28"/>
          <w:szCs w:val="28"/>
        </w:rPr>
        <w:t>PROJECT REGISTRATION FORM</w:t>
      </w:r>
    </w:p>
    <w:tbl>
      <w:tblPr>
        <w:tblW w:w="0" w:type="auto"/>
        <w:tblBorders>
          <w:bottom w:val="single" w:sz="8" w:space="0" w:color="4BACC6"/>
        </w:tblBorders>
        <w:tblLook w:val="04A0" w:firstRow="1" w:lastRow="0" w:firstColumn="1" w:lastColumn="0" w:noHBand="0" w:noVBand="1"/>
      </w:tblPr>
      <w:tblGrid>
        <w:gridCol w:w="9630"/>
      </w:tblGrid>
      <w:tr w:rsidR="00A72917" w:rsidRPr="005133B1" w14:paraId="15681C5C" w14:textId="77777777" w:rsidTr="002D222A">
        <w:tc>
          <w:tcPr>
            <w:tcW w:w="9922" w:type="dxa"/>
          </w:tcPr>
          <w:p w14:paraId="58D59954" w14:textId="77777777" w:rsidR="00A72917" w:rsidRPr="005133B1" w:rsidRDefault="00A72917" w:rsidP="002D222A">
            <w:pPr>
              <w:rPr>
                <w:rFonts w:ascii="Calibri" w:hAnsi="Calibri" w:cs="Calibri"/>
                <w:b/>
                <w:bCs/>
                <w:color w:val="000000"/>
                <w:sz w:val="16"/>
                <w:szCs w:val="16"/>
              </w:rPr>
            </w:pPr>
          </w:p>
        </w:tc>
      </w:tr>
    </w:tbl>
    <w:p w14:paraId="5614BE07" w14:textId="1182BA87" w:rsidR="00A72917" w:rsidRDefault="00A72917" w:rsidP="00A72917">
      <w:pPr>
        <w:spacing w:before="120"/>
        <w:jc w:val="center"/>
        <w:rPr>
          <w:rFonts w:ascii="Calibri" w:hAnsi="Calibri" w:cs="Calibri"/>
          <w:color w:val="808080"/>
          <w:sz w:val="20"/>
          <w:szCs w:val="20"/>
        </w:rPr>
      </w:pPr>
      <w:r w:rsidRPr="0026795F">
        <w:rPr>
          <w:rFonts w:ascii="Calibri" w:hAnsi="Calibri" w:cs="Calibri"/>
          <w:color w:val="808080"/>
          <w:sz w:val="20"/>
          <w:szCs w:val="20"/>
        </w:rPr>
        <w:t xml:space="preserve">(This form should be completed and </w:t>
      </w:r>
      <w:r>
        <w:rPr>
          <w:rFonts w:ascii="Calibri" w:hAnsi="Calibri" w:cs="Calibri"/>
          <w:color w:val="808080"/>
          <w:sz w:val="20"/>
          <w:szCs w:val="20"/>
        </w:rPr>
        <w:t>uploaded to the Cloud space</w:t>
      </w:r>
      <w:r w:rsidRPr="0026795F">
        <w:rPr>
          <w:rFonts w:ascii="Calibri" w:hAnsi="Calibri" w:cs="Calibri"/>
          <w:color w:val="808080"/>
          <w:sz w:val="20"/>
          <w:szCs w:val="20"/>
        </w:rPr>
        <w:t xml:space="preserve"> </w:t>
      </w:r>
      <w:r>
        <w:rPr>
          <w:rFonts w:ascii="Calibri" w:hAnsi="Calibri" w:cs="Calibri"/>
          <w:color w:val="808080"/>
          <w:sz w:val="20"/>
          <w:szCs w:val="20"/>
        </w:rPr>
        <w:t xml:space="preserve">on or before </w:t>
      </w:r>
      <w:r w:rsidR="006972A0" w:rsidRPr="006972A0">
        <w:rPr>
          <w:rFonts w:ascii="Calibri" w:hAnsi="Calibri" w:cs="Calibri"/>
          <w:color w:val="808080"/>
          <w:sz w:val="20"/>
          <w:szCs w:val="20"/>
        </w:rPr>
        <w:t>23rd August 2021</w:t>
      </w:r>
      <w:r w:rsidRPr="0026795F">
        <w:rPr>
          <w:rFonts w:ascii="Calibri" w:hAnsi="Calibri" w:cs="Calibri"/>
          <w:color w:val="808080"/>
          <w:sz w:val="20"/>
          <w:szCs w:val="20"/>
        </w:rPr>
        <w:t>)</w:t>
      </w:r>
    </w:p>
    <w:p w14:paraId="74CAECC1" w14:textId="77777777" w:rsidR="00A72917" w:rsidRPr="0051626A" w:rsidRDefault="00A72917" w:rsidP="00A72917">
      <w:pPr>
        <w:spacing w:before="120"/>
        <w:jc w:val="center"/>
        <w:rPr>
          <w:rFonts w:ascii="Calibri" w:hAnsi="Calibri" w:cs="Calibri"/>
          <w:color w:val="808080"/>
          <w:sz w:val="20"/>
          <w:szCs w:val="20"/>
        </w:rPr>
      </w:pPr>
    </w:p>
    <w:p w14:paraId="27E99CA1" w14:textId="67E76797" w:rsidR="00A72917" w:rsidRPr="0051626A" w:rsidRDefault="00A72917" w:rsidP="00A72917">
      <w:pPr>
        <w:jc w:val="both"/>
        <w:rPr>
          <w:rFonts w:ascii="Calibri" w:hAnsi="Calibri" w:cs="Calibri"/>
        </w:rPr>
      </w:pPr>
      <w:r w:rsidRPr="007A6C57">
        <w:rPr>
          <w:rFonts w:ascii="Calibri" w:hAnsi="Calibri" w:cs="Calibri"/>
        </w:rPr>
        <w:t xml:space="preserve">The purpose of this form is to allow final year students of the B.Sc. (Hon) degree program to enlist in the final year project group. Enlisting in a </w:t>
      </w:r>
      <w:r w:rsidR="00162BE5" w:rsidRPr="007A6C57">
        <w:rPr>
          <w:rFonts w:ascii="Calibri" w:hAnsi="Calibri" w:cs="Calibri"/>
        </w:rPr>
        <w:t>project entail</w:t>
      </w:r>
      <w:r w:rsidRPr="007A6C57">
        <w:rPr>
          <w:rFonts w:ascii="Calibri" w:hAnsi="Calibri" w:cs="Calibri"/>
        </w:rPr>
        <w:t xml:space="preserve"> specifying the project title and the details of four members in the group, the internal supervisor (compulsory), external supervisor (may be from the industry) and indicating a brief description of the project. The description of the project entered on this form will not be considered as the formal project proposal. It should however indicate the scope of the project and provide the main potential outcome.</w:t>
      </w:r>
    </w:p>
    <w:p w14:paraId="482A9159" w14:textId="77777777" w:rsidR="00A72917" w:rsidRDefault="00A72917" w:rsidP="00A72917">
      <w:pPr>
        <w:jc w:val="both"/>
        <w:rPr>
          <w:rFonts w:ascii="Calibri" w:hAnsi="Calibri" w:cs="Calibri"/>
          <w:sz w:val="22"/>
          <w:szCs w:val="22"/>
        </w:rPr>
      </w:pPr>
    </w:p>
    <w:tbl>
      <w:tblPr>
        <w:tblW w:w="9918" w:type="dxa"/>
        <w:tblBorders>
          <w:bottom w:val="single" w:sz="8" w:space="0" w:color="4BACC6"/>
          <w:insideH w:val="single" w:sz="4" w:space="0" w:color="4BACC6"/>
          <w:insideV w:val="single" w:sz="4" w:space="0" w:color="4BACC6"/>
        </w:tblBorders>
        <w:shd w:val="clear" w:color="auto" w:fill="F0F8FA"/>
        <w:tblLook w:val="04A0" w:firstRow="1" w:lastRow="0" w:firstColumn="1" w:lastColumn="0" w:noHBand="0" w:noVBand="1"/>
      </w:tblPr>
      <w:tblGrid>
        <w:gridCol w:w="2628"/>
        <w:gridCol w:w="7290"/>
      </w:tblGrid>
      <w:tr w:rsidR="00A72917" w:rsidRPr="005133B1" w14:paraId="303C730B" w14:textId="77777777" w:rsidTr="002D222A">
        <w:tc>
          <w:tcPr>
            <w:tcW w:w="2628" w:type="dxa"/>
            <w:tcBorders>
              <w:top w:val="nil"/>
              <w:bottom w:val="single" w:sz="8" w:space="0" w:color="4BACC6"/>
            </w:tcBorders>
            <w:shd w:val="clear" w:color="auto" w:fill="auto"/>
          </w:tcPr>
          <w:p w14:paraId="2416DA67" w14:textId="77777777" w:rsidR="00A72917" w:rsidRDefault="00A72917" w:rsidP="002D222A">
            <w:pPr>
              <w:rPr>
                <w:rFonts w:ascii="Calibri" w:hAnsi="Calibri" w:cs="Calibri"/>
                <w:bCs/>
                <w:color w:val="000000"/>
              </w:rPr>
            </w:pPr>
            <w:r w:rsidRPr="001306F7">
              <w:rPr>
                <w:rFonts w:ascii="Calibri" w:hAnsi="Calibri" w:cs="Calibri"/>
                <w:bCs/>
                <w:color w:val="000000"/>
              </w:rPr>
              <w:t>PROJECT TITLE</w:t>
            </w:r>
          </w:p>
          <w:p w14:paraId="1BC55772" w14:textId="77777777" w:rsidR="00A72917" w:rsidRPr="001306F7" w:rsidRDefault="00A72917" w:rsidP="002D222A">
            <w:pPr>
              <w:rPr>
                <w:rFonts w:ascii="Calibri" w:hAnsi="Calibri" w:cs="Calibri"/>
                <w:bCs/>
                <w:color w:val="000000"/>
              </w:rPr>
            </w:pPr>
            <w:r>
              <w:rPr>
                <w:rFonts w:ascii="Calibri" w:hAnsi="Calibri" w:cs="Calibri"/>
                <w:bCs/>
                <w:color w:val="000000"/>
              </w:rPr>
              <w:t>(As per the accepted topic assessment form)</w:t>
            </w:r>
          </w:p>
        </w:tc>
        <w:tc>
          <w:tcPr>
            <w:tcW w:w="7290" w:type="dxa"/>
            <w:tcBorders>
              <w:top w:val="nil"/>
              <w:bottom w:val="single" w:sz="8" w:space="0" w:color="4BACC6"/>
            </w:tcBorders>
            <w:shd w:val="clear" w:color="auto" w:fill="F3F9FB"/>
          </w:tcPr>
          <w:p w14:paraId="0EE7214A" w14:textId="0CE944A0" w:rsidR="00041711" w:rsidRPr="00041711" w:rsidRDefault="00F905BB" w:rsidP="00041711">
            <w:pPr>
              <w:rPr>
                <w:rFonts w:asciiTheme="minorHAnsi" w:hAnsiTheme="minorHAnsi" w:cstheme="minorHAnsi"/>
              </w:rPr>
            </w:pPr>
            <w:r>
              <w:rPr>
                <w:rFonts w:asciiTheme="minorHAnsi" w:hAnsiTheme="minorHAnsi" w:cstheme="minorHAnsi"/>
              </w:rPr>
              <w:t>“AITor” education platform  -  A personalized student performance analyzer and recommendation system</w:t>
            </w:r>
          </w:p>
          <w:p w14:paraId="48A655F5" w14:textId="14A812D5" w:rsidR="00A72917" w:rsidRPr="005133B1" w:rsidRDefault="00A72917" w:rsidP="002D222A">
            <w:pPr>
              <w:jc w:val="both"/>
              <w:rPr>
                <w:rFonts w:ascii="Calibri" w:hAnsi="Calibri" w:cs="Calibri"/>
                <w:color w:val="000000"/>
                <w:sz w:val="28"/>
                <w:szCs w:val="28"/>
              </w:rPr>
            </w:pPr>
          </w:p>
        </w:tc>
      </w:tr>
    </w:tbl>
    <w:p w14:paraId="1A163B13" w14:textId="77777777" w:rsidR="00A72917" w:rsidRPr="00F65AA0" w:rsidRDefault="00A72917" w:rsidP="00A72917">
      <w:pPr>
        <w:jc w:val="both"/>
        <w:rPr>
          <w:rFonts w:ascii="Calibri" w:hAnsi="Calibri" w:cs="Calibri"/>
        </w:rPr>
      </w:pPr>
    </w:p>
    <w:p w14:paraId="61E505B7" w14:textId="77777777" w:rsidR="00A72917" w:rsidRPr="00F65AA0" w:rsidRDefault="00A72917" w:rsidP="00A72917">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7290"/>
      </w:tblGrid>
      <w:tr w:rsidR="00A72917" w:rsidRPr="005133B1" w14:paraId="2B01FAE5" w14:textId="77777777" w:rsidTr="002D222A">
        <w:tc>
          <w:tcPr>
            <w:tcW w:w="2628" w:type="dxa"/>
            <w:tcBorders>
              <w:top w:val="nil"/>
              <w:bottom w:val="single" w:sz="8" w:space="0" w:color="4BACC6"/>
            </w:tcBorders>
          </w:tcPr>
          <w:p w14:paraId="2A193811" w14:textId="77777777" w:rsidR="00A72917" w:rsidRPr="001306F7" w:rsidRDefault="00A72917" w:rsidP="002D222A">
            <w:pPr>
              <w:rPr>
                <w:rFonts w:ascii="Calibri" w:hAnsi="Calibri" w:cs="Calibri"/>
                <w:bCs/>
                <w:color w:val="000000"/>
              </w:rPr>
            </w:pPr>
            <w:r w:rsidRPr="001306F7">
              <w:rPr>
                <w:rFonts w:ascii="Calibri" w:hAnsi="Calibri" w:cs="Calibri"/>
                <w:bCs/>
                <w:color w:val="000000"/>
              </w:rPr>
              <w:t xml:space="preserve">RESEARCH GROUP </w:t>
            </w:r>
          </w:p>
          <w:p w14:paraId="24889DF3" w14:textId="77777777" w:rsidR="00A72917" w:rsidRPr="005133B1" w:rsidRDefault="00A72917" w:rsidP="002D222A">
            <w:pPr>
              <w:rPr>
                <w:rFonts w:ascii="Calibri" w:hAnsi="Calibri" w:cs="Calibri"/>
                <w:b/>
                <w:bCs/>
                <w:color w:val="000000"/>
              </w:rPr>
            </w:pPr>
            <w:r>
              <w:rPr>
                <w:rFonts w:ascii="Calibri" w:hAnsi="Calibri" w:cs="Calibri"/>
                <w:b/>
                <w:bCs/>
                <w:color w:val="000000"/>
              </w:rPr>
              <w:t>(as per the Topic assessment Form)</w:t>
            </w:r>
          </w:p>
        </w:tc>
        <w:tc>
          <w:tcPr>
            <w:tcW w:w="7290" w:type="dxa"/>
            <w:tcBorders>
              <w:top w:val="nil"/>
              <w:bottom w:val="single" w:sz="8" w:space="0" w:color="4BACC6"/>
            </w:tcBorders>
            <w:shd w:val="clear" w:color="auto" w:fill="EBF6F9"/>
          </w:tcPr>
          <w:p w14:paraId="2820287A" w14:textId="77777777" w:rsidR="00A72917" w:rsidRPr="005133B1" w:rsidRDefault="00A72917" w:rsidP="002D222A">
            <w:pPr>
              <w:jc w:val="both"/>
              <w:rPr>
                <w:rFonts w:ascii="Calibri" w:hAnsi="Calibri" w:cs="Calibri"/>
                <w:color w:val="000000"/>
                <w:sz w:val="28"/>
                <w:szCs w:val="28"/>
              </w:rPr>
            </w:pPr>
          </w:p>
          <w:p w14:paraId="74BDA8CF" w14:textId="7DFFC9C4" w:rsidR="00A72917" w:rsidRPr="005133B1" w:rsidRDefault="00932178" w:rsidP="002D222A">
            <w:pPr>
              <w:tabs>
                <w:tab w:val="left" w:pos="975"/>
              </w:tabs>
              <w:jc w:val="both"/>
              <w:rPr>
                <w:rFonts w:ascii="Calibri" w:hAnsi="Calibri" w:cs="Calibri"/>
                <w:color w:val="000000"/>
                <w:sz w:val="28"/>
                <w:szCs w:val="28"/>
              </w:rPr>
            </w:pPr>
            <w:sdt>
              <w:sdtPr>
                <w:rPr>
                  <w:rFonts w:ascii="Calibri" w:hAnsi="Calibri" w:cs="Calibri"/>
                  <w:color w:val="000000"/>
                  <w:sz w:val="28"/>
                  <w:szCs w:val="28"/>
                </w:rPr>
                <w:alias w:val="Research Group"/>
                <w:tag w:val="Research Group"/>
                <w:id w:val="-272329846"/>
                <w:placeholder>
                  <w:docPart w:val="DefaultPlaceholder_-1854013438"/>
                </w:placeholder>
                <w:comboBox>
                  <w:listItem w:displayText="Select Research Group" w:value="Select Research Group"/>
                  <w:listItem w:displayText="Information Security" w:value="Information Security"/>
                  <w:listItem w:displayText="Artificial Intelligence and Machine Learning" w:value="Artificial Intelligence and Machine Learning"/>
                  <w:listItem w:displayText="ICT for Development" w:value="ICT for Development"/>
                  <w:listItem w:displayText="Distributed &amp; Parallel Computing" w:value="Distributed &amp; Parallel Computing"/>
                  <w:listItem w:displayText="Software Engineering" w:value="Software Engineering"/>
                  <w:listItem w:displayText="Data Communication &amp; Networking" w:value="Data Communication &amp; Networking"/>
                  <w:listItem w:displayText="Visual Computing" w:value="Visual Computing"/>
                  <w:listItem w:displayText="Robotics &amp; Intelligent Systems" w:value="Robotics &amp; Intelligent Systems"/>
                  <w:listItem w:displayText="Data Science" w:value="Data Science"/>
                  <w:listItem w:displayText="Design Lab" w:value="Design Lab"/>
                  <w:listItem w:displayText="Assitive Technology" w:value="Assitive Technology"/>
                  <w:listItem w:displayText="Elearning and Education" w:value="Elearning and Education"/>
                  <w:listItem w:displayText="Computational Linguistics" w:value="Computational Linguistics"/>
                  <w:listItem w:displayText="Business Intelligence and Analytics" w:value="Business Intelligence and Analytics"/>
                  <w:listItem w:displayText="Human Computer Interaction" w:value="Human Computer Interaction"/>
                  <w:listItem w:displayText="Internet of Things" w:value="Internet of Things"/>
                </w:comboBox>
              </w:sdtPr>
              <w:sdtContent>
                <w:r w:rsidR="00041711">
                  <w:rPr>
                    <w:rFonts w:ascii="Calibri" w:hAnsi="Calibri" w:cs="Calibri"/>
                    <w:color w:val="000000"/>
                    <w:sz w:val="28"/>
                    <w:szCs w:val="28"/>
                  </w:rPr>
                  <w:t>Computational Linguistics</w:t>
                </w:r>
              </w:sdtContent>
            </w:sdt>
            <w:r w:rsidR="00A72917">
              <w:rPr>
                <w:rFonts w:ascii="Calibri" w:hAnsi="Calibri" w:cs="Calibri"/>
                <w:color w:val="000000"/>
                <w:sz w:val="28"/>
                <w:szCs w:val="28"/>
              </w:rPr>
              <w:tab/>
              <w:t xml:space="preserve"> </w:t>
            </w:r>
          </w:p>
        </w:tc>
      </w:tr>
    </w:tbl>
    <w:p w14:paraId="0602FA0A" w14:textId="77777777" w:rsidR="00A72917" w:rsidRPr="00F65AA0" w:rsidRDefault="00A72917" w:rsidP="00A72917">
      <w:pPr>
        <w:jc w:val="both"/>
        <w:rPr>
          <w:rFonts w:ascii="Calibri" w:hAnsi="Calibri" w:cs="Calibri"/>
        </w:rPr>
      </w:pPr>
    </w:p>
    <w:p w14:paraId="3B3EF2C0" w14:textId="77777777" w:rsidR="00A72917" w:rsidRPr="00F65AA0" w:rsidRDefault="00A72917" w:rsidP="00A72917">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3690"/>
        <w:gridCol w:w="3600"/>
      </w:tblGrid>
      <w:tr w:rsidR="00A72917" w:rsidRPr="008C5BAF" w14:paraId="55D16223" w14:textId="77777777" w:rsidTr="002D222A">
        <w:tc>
          <w:tcPr>
            <w:tcW w:w="2628" w:type="dxa"/>
          </w:tcPr>
          <w:p w14:paraId="78F39487" w14:textId="77777777" w:rsidR="00A72917" w:rsidRPr="0031554F" w:rsidRDefault="00A72917" w:rsidP="002D222A">
            <w:pPr>
              <w:rPr>
                <w:rFonts w:ascii="Calibri" w:hAnsi="Calibri" w:cs="Calibri"/>
                <w:bCs/>
                <w:color w:val="000000"/>
              </w:rPr>
            </w:pPr>
            <w:r w:rsidRPr="0031554F">
              <w:rPr>
                <w:rFonts w:ascii="Calibri" w:hAnsi="Calibri" w:cs="Calibri"/>
              </w:rPr>
              <w:t>PROJECT NUMBER</w:t>
            </w:r>
          </w:p>
        </w:tc>
        <w:tc>
          <w:tcPr>
            <w:tcW w:w="3690" w:type="dxa"/>
            <w:tcBorders>
              <w:top w:val="nil"/>
              <w:bottom w:val="single" w:sz="8" w:space="0" w:color="4BACC6"/>
              <w:right w:val="nil"/>
            </w:tcBorders>
            <w:shd w:val="clear" w:color="auto" w:fill="EBF6F9"/>
          </w:tcPr>
          <w:p w14:paraId="18717379" w14:textId="7BDF899F" w:rsidR="00A72917" w:rsidRPr="00041711" w:rsidRDefault="00A72917" w:rsidP="001D6CF6">
            <w:pPr>
              <w:jc w:val="both"/>
              <w:rPr>
                <w:rFonts w:asciiTheme="minorHAnsi" w:hAnsiTheme="minorHAnsi" w:cstheme="minorHAnsi"/>
                <w:color w:val="000000"/>
                <w:sz w:val="28"/>
                <w:szCs w:val="28"/>
              </w:rPr>
            </w:pPr>
            <w:r w:rsidRPr="00F65AA0">
              <w:rPr>
                <w:rFonts w:ascii="Calibri" w:hAnsi="Calibri" w:cs="Calibri"/>
                <w:color w:val="000000"/>
                <w:sz w:val="28"/>
                <w:szCs w:val="28"/>
              </w:rPr>
              <w:t xml:space="preserve"> </w:t>
            </w:r>
            <w:r>
              <w:rPr>
                <w:rFonts w:ascii="Calibri" w:hAnsi="Calibri" w:cs="Calibri"/>
                <w:color w:val="000000"/>
                <w:sz w:val="28"/>
                <w:szCs w:val="28"/>
              </w:rPr>
              <w:t xml:space="preserve"> </w:t>
            </w:r>
            <w:r w:rsidR="005A32FA" w:rsidRPr="00041711">
              <w:rPr>
                <w:rFonts w:asciiTheme="minorHAnsi" w:hAnsiTheme="minorHAnsi" w:cstheme="minorHAnsi"/>
              </w:rPr>
              <w:t>TMP-</w:t>
            </w:r>
            <w:r w:rsidR="00041711" w:rsidRPr="00041711">
              <w:rPr>
                <w:rFonts w:asciiTheme="minorHAnsi" w:hAnsiTheme="minorHAnsi" w:cstheme="minorHAnsi"/>
              </w:rPr>
              <w:t>22-206</w:t>
            </w:r>
            <w:r w:rsidR="00BD3E3D">
              <w:rPr>
                <w:rFonts w:asciiTheme="minorHAnsi" w:hAnsiTheme="minorHAnsi" w:cstheme="minorHAnsi"/>
              </w:rPr>
              <w:t xml:space="preserve"> </w:t>
            </w:r>
          </w:p>
        </w:tc>
        <w:tc>
          <w:tcPr>
            <w:tcW w:w="3600" w:type="dxa"/>
            <w:tcBorders>
              <w:top w:val="nil"/>
              <w:left w:val="nil"/>
              <w:bottom w:val="single" w:sz="8" w:space="0" w:color="4BACC6"/>
            </w:tcBorders>
          </w:tcPr>
          <w:p w14:paraId="5367A127" w14:textId="77777777" w:rsidR="00A72917" w:rsidRPr="0031554F" w:rsidRDefault="00A72917" w:rsidP="002D222A">
            <w:pPr>
              <w:rPr>
                <w:rFonts w:ascii="Calibri" w:hAnsi="Calibri" w:cs="Calibri"/>
                <w:color w:val="A6A6A6"/>
                <w:sz w:val="20"/>
                <w:szCs w:val="20"/>
              </w:rPr>
            </w:pPr>
            <w:r w:rsidRPr="0031554F">
              <w:rPr>
                <w:rFonts w:ascii="Calibri" w:hAnsi="Calibri" w:cs="Calibri"/>
                <w:color w:val="A6A6A6"/>
                <w:sz w:val="20"/>
                <w:szCs w:val="20"/>
              </w:rPr>
              <w:t>(will be assigned by the lecture in charge)</w:t>
            </w:r>
          </w:p>
          <w:p w14:paraId="499E37D9" w14:textId="77777777" w:rsidR="00A72917" w:rsidRPr="0031554F" w:rsidRDefault="00A72917" w:rsidP="002D222A">
            <w:pPr>
              <w:jc w:val="both"/>
              <w:rPr>
                <w:rFonts w:ascii="Calibri" w:hAnsi="Calibri" w:cs="Calibri"/>
                <w:color w:val="000000"/>
                <w:sz w:val="20"/>
                <w:szCs w:val="20"/>
              </w:rPr>
            </w:pPr>
          </w:p>
        </w:tc>
      </w:tr>
    </w:tbl>
    <w:p w14:paraId="36D0AE91" w14:textId="4EA7BC65" w:rsidR="00A72917" w:rsidRPr="00F65AA0" w:rsidRDefault="00A72917" w:rsidP="00A72917">
      <w:pPr>
        <w:rPr>
          <w:rFonts w:ascii="Calibri" w:hAnsi="Calibri" w:cs="Calibri"/>
          <w:bCs/>
          <w:color w:val="000000"/>
        </w:rPr>
      </w:pPr>
      <w:r w:rsidRPr="00F65AA0">
        <w:rPr>
          <w:rFonts w:ascii="Calibri" w:hAnsi="Calibri" w:cs="Calibri"/>
          <w:bCs/>
          <w:color w:val="000000"/>
        </w:rPr>
        <w:t xml:space="preserve">PROJECT GROUP MEMBER DETAILS: </w:t>
      </w:r>
      <w:r w:rsidRPr="002D68ED">
        <w:rPr>
          <w:rFonts w:ascii="Calibri" w:hAnsi="Calibri" w:cs="Calibri"/>
          <w:bCs/>
          <w:color w:val="A6A6A6"/>
          <w:sz w:val="20"/>
          <w:szCs w:val="20"/>
        </w:rPr>
        <w:t>(Please start with group leader’s details)</w:t>
      </w:r>
    </w:p>
    <w:p w14:paraId="7EC5C2DE" w14:textId="77777777" w:rsidR="00A72917" w:rsidRDefault="00A72917" w:rsidP="00A72917">
      <w:pPr>
        <w:rPr>
          <w:rFonts w:ascii="Calibri" w:hAnsi="Calibri" w:cs="Calibri"/>
        </w:rPr>
      </w:pPr>
    </w:p>
    <w:tbl>
      <w:tblPr>
        <w:tblW w:w="10389"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15" w:type="dxa"/>
          <w:bottom w:w="15" w:type="dxa"/>
        </w:tblCellMar>
        <w:tblLook w:val="04A0" w:firstRow="1" w:lastRow="0" w:firstColumn="1" w:lastColumn="0" w:noHBand="0" w:noVBand="1"/>
      </w:tblPr>
      <w:tblGrid>
        <w:gridCol w:w="810"/>
        <w:gridCol w:w="2700"/>
        <w:gridCol w:w="2070"/>
        <w:gridCol w:w="2160"/>
        <w:gridCol w:w="2649"/>
      </w:tblGrid>
      <w:tr w:rsidR="00A72917" w14:paraId="1DFE7F63" w14:textId="77777777" w:rsidTr="002D222A">
        <w:trPr>
          <w:trHeight w:val="570"/>
        </w:trPr>
        <w:tc>
          <w:tcPr>
            <w:tcW w:w="810" w:type="dxa"/>
            <w:vAlign w:val="bottom"/>
            <w:hideMark/>
          </w:tcPr>
          <w:p w14:paraId="03D1C8D2" w14:textId="77777777" w:rsidR="00A72917" w:rsidRPr="00C31A05" w:rsidRDefault="00A72917" w:rsidP="002D222A">
            <w:pPr>
              <w:jc w:val="center"/>
              <w:rPr>
                <w:rFonts w:ascii="Calibri" w:hAnsi="Calibri" w:cs="Calibri"/>
                <w:b/>
                <w:color w:val="000000"/>
                <w:sz w:val="20"/>
                <w:szCs w:val="20"/>
              </w:rPr>
            </w:pPr>
          </w:p>
        </w:tc>
        <w:tc>
          <w:tcPr>
            <w:tcW w:w="2700" w:type="dxa"/>
            <w:vAlign w:val="bottom"/>
            <w:hideMark/>
          </w:tcPr>
          <w:p w14:paraId="2211D1AB" w14:textId="77777777" w:rsidR="00A72917" w:rsidRPr="00C31A05" w:rsidRDefault="00A72917" w:rsidP="002D222A">
            <w:pPr>
              <w:jc w:val="center"/>
              <w:rPr>
                <w:rFonts w:ascii="Calibri" w:hAnsi="Calibri" w:cs="Calibri"/>
                <w:b/>
                <w:color w:val="000000"/>
                <w:sz w:val="20"/>
                <w:szCs w:val="20"/>
              </w:rPr>
            </w:pPr>
            <w:r w:rsidRPr="00C31A05">
              <w:rPr>
                <w:rFonts w:ascii="Calibri" w:hAnsi="Calibri" w:cs="Calibri"/>
                <w:b/>
                <w:color w:val="000000"/>
                <w:sz w:val="20"/>
                <w:szCs w:val="20"/>
              </w:rPr>
              <w:t>STUDENT NAME</w:t>
            </w:r>
          </w:p>
        </w:tc>
        <w:tc>
          <w:tcPr>
            <w:tcW w:w="2070" w:type="dxa"/>
            <w:vAlign w:val="bottom"/>
            <w:hideMark/>
          </w:tcPr>
          <w:p w14:paraId="20A55B80" w14:textId="77777777" w:rsidR="00A72917" w:rsidRPr="00C31A05" w:rsidRDefault="00A72917" w:rsidP="002D222A">
            <w:pPr>
              <w:jc w:val="center"/>
              <w:rPr>
                <w:rFonts w:ascii="Calibri" w:hAnsi="Calibri" w:cs="Calibri"/>
                <w:b/>
                <w:color w:val="000000"/>
                <w:sz w:val="20"/>
                <w:szCs w:val="20"/>
              </w:rPr>
            </w:pPr>
            <w:r w:rsidRPr="00C31A05">
              <w:rPr>
                <w:rFonts w:ascii="Calibri" w:hAnsi="Calibri" w:cs="Calibri"/>
                <w:b/>
                <w:color w:val="000000"/>
                <w:sz w:val="20"/>
                <w:szCs w:val="20"/>
              </w:rPr>
              <w:t>STUDENT NO.</w:t>
            </w:r>
          </w:p>
        </w:tc>
        <w:tc>
          <w:tcPr>
            <w:tcW w:w="2160" w:type="dxa"/>
            <w:vAlign w:val="bottom"/>
            <w:hideMark/>
          </w:tcPr>
          <w:p w14:paraId="02B3F0D4" w14:textId="77777777" w:rsidR="00A72917" w:rsidRPr="00C31A05" w:rsidRDefault="00A72917" w:rsidP="002D222A">
            <w:pPr>
              <w:jc w:val="center"/>
              <w:rPr>
                <w:rFonts w:ascii="Calibri" w:hAnsi="Calibri" w:cs="Calibri"/>
                <w:b/>
                <w:color w:val="000000"/>
                <w:sz w:val="20"/>
                <w:szCs w:val="20"/>
              </w:rPr>
            </w:pPr>
            <w:r w:rsidRPr="00C31A05">
              <w:rPr>
                <w:rFonts w:ascii="Calibri" w:hAnsi="Calibri" w:cs="Calibri"/>
                <w:b/>
                <w:color w:val="000000"/>
                <w:sz w:val="20"/>
                <w:szCs w:val="20"/>
              </w:rPr>
              <w:t>CONTACT NO.</w:t>
            </w:r>
          </w:p>
        </w:tc>
        <w:tc>
          <w:tcPr>
            <w:tcW w:w="2649" w:type="dxa"/>
            <w:vAlign w:val="bottom"/>
            <w:hideMark/>
          </w:tcPr>
          <w:p w14:paraId="4C2AB8C0" w14:textId="77777777" w:rsidR="00A72917" w:rsidRPr="00C31A05" w:rsidRDefault="00A72917" w:rsidP="002D222A">
            <w:pPr>
              <w:jc w:val="center"/>
              <w:rPr>
                <w:rFonts w:ascii="Calibri" w:hAnsi="Calibri" w:cs="Calibri"/>
                <w:b/>
                <w:color w:val="000000"/>
                <w:sz w:val="20"/>
                <w:szCs w:val="20"/>
              </w:rPr>
            </w:pPr>
            <w:r w:rsidRPr="00C31A05">
              <w:rPr>
                <w:rFonts w:ascii="Calibri" w:hAnsi="Calibri" w:cs="Calibri"/>
                <w:b/>
                <w:color w:val="000000"/>
                <w:sz w:val="20"/>
                <w:szCs w:val="20"/>
              </w:rPr>
              <w:t>EMAIL ADDRESS</w:t>
            </w:r>
          </w:p>
        </w:tc>
      </w:tr>
      <w:tr w:rsidR="00A72917" w14:paraId="23607213" w14:textId="77777777" w:rsidTr="002D222A">
        <w:trPr>
          <w:trHeight w:val="322"/>
        </w:trPr>
        <w:tc>
          <w:tcPr>
            <w:tcW w:w="810" w:type="dxa"/>
            <w:noWrap/>
            <w:hideMark/>
          </w:tcPr>
          <w:p w14:paraId="4769B715" w14:textId="77777777" w:rsidR="00A72917" w:rsidRDefault="00A72917" w:rsidP="002D222A">
            <w:pPr>
              <w:jc w:val="center"/>
              <w:rPr>
                <w:rFonts w:ascii="Calibri" w:hAnsi="Calibri" w:cs="Calibri"/>
                <w:color w:val="000000"/>
                <w:sz w:val="20"/>
                <w:szCs w:val="20"/>
              </w:rPr>
            </w:pPr>
            <w:r>
              <w:rPr>
                <w:rFonts w:ascii="Calibri" w:hAnsi="Calibri" w:cs="Calibri"/>
                <w:color w:val="000000"/>
                <w:sz w:val="20"/>
                <w:szCs w:val="20"/>
              </w:rPr>
              <w:t>Format</w:t>
            </w:r>
          </w:p>
        </w:tc>
        <w:tc>
          <w:tcPr>
            <w:tcW w:w="2700" w:type="dxa"/>
            <w:vAlign w:val="bottom"/>
            <w:hideMark/>
          </w:tcPr>
          <w:p w14:paraId="3DA16A5C" w14:textId="77777777" w:rsidR="00A72917" w:rsidRPr="00C31A05" w:rsidRDefault="00A72917" w:rsidP="002D222A">
            <w:pPr>
              <w:rPr>
                <w:rFonts w:ascii="Calibri" w:hAnsi="Calibri" w:cs="Calibri"/>
                <w:sz w:val="22"/>
                <w:szCs w:val="22"/>
              </w:rPr>
            </w:pPr>
            <w:r w:rsidRPr="00C31A05">
              <w:rPr>
                <w:rFonts w:ascii="Calibri" w:hAnsi="Calibri" w:cs="Calibri"/>
                <w:sz w:val="22"/>
                <w:szCs w:val="22"/>
              </w:rPr>
              <w:t>Perera C.D.D</w:t>
            </w:r>
          </w:p>
        </w:tc>
        <w:tc>
          <w:tcPr>
            <w:tcW w:w="2070" w:type="dxa"/>
            <w:vAlign w:val="bottom"/>
            <w:hideMark/>
          </w:tcPr>
          <w:p w14:paraId="747A1B11" w14:textId="77777777" w:rsidR="00A72917" w:rsidRPr="00C31A05" w:rsidRDefault="00A72917" w:rsidP="002D222A">
            <w:pPr>
              <w:rPr>
                <w:rFonts w:ascii="Calibri" w:hAnsi="Calibri" w:cs="Calibri"/>
                <w:sz w:val="22"/>
                <w:szCs w:val="22"/>
              </w:rPr>
            </w:pPr>
            <w:proofErr w:type="spellStart"/>
            <w:r w:rsidRPr="00C31A05">
              <w:rPr>
                <w:rFonts w:ascii="Calibri" w:hAnsi="Calibri" w:cs="Calibri"/>
                <w:sz w:val="22"/>
                <w:szCs w:val="22"/>
              </w:rPr>
              <w:t>IT</w:t>
            </w:r>
            <w:r w:rsidRPr="00C31A05">
              <w:rPr>
                <w:rStyle w:val="font621"/>
              </w:rPr>
              <w:t>xxxxxxxx</w:t>
            </w:r>
            <w:proofErr w:type="spellEnd"/>
          </w:p>
        </w:tc>
        <w:tc>
          <w:tcPr>
            <w:tcW w:w="2160" w:type="dxa"/>
            <w:vAlign w:val="bottom"/>
            <w:hideMark/>
          </w:tcPr>
          <w:p w14:paraId="0B6D5E9B" w14:textId="77777777" w:rsidR="00A72917" w:rsidRPr="00C31A05" w:rsidRDefault="00A72917" w:rsidP="002D222A">
            <w:pPr>
              <w:jc w:val="right"/>
              <w:rPr>
                <w:rFonts w:ascii="Calibri" w:hAnsi="Calibri" w:cs="Calibri"/>
                <w:sz w:val="22"/>
                <w:szCs w:val="22"/>
              </w:rPr>
            </w:pPr>
            <w:r>
              <w:rPr>
                <w:rFonts w:ascii="Calibri" w:hAnsi="Calibri" w:cs="Calibri"/>
                <w:sz w:val="22"/>
                <w:szCs w:val="22"/>
              </w:rPr>
              <w:t>0</w:t>
            </w:r>
            <w:r w:rsidRPr="00C31A05">
              <w:rPr>
                <w:rFonts w:ascii="Calibri" w:hAnsi="Calibri" w:cs="Calibri"/>
                <w:sz w:val="22"/>
                <w:szCs w:val="22"/>
              </w:rPr>
              <w:t>712345678</w:t>
            </w:r>
          </w:p>
        </w:tc>
        <w:tc>
          <w:tcPr>
            <w:tcW w:w="2649" w:type="dxa"/>
            <w:vAlign w:val="bottom"/>
            <w:hideMark/>
          </w:tcPr>
          <w:p w14:paraId="7DD3047F" w14:textId="77777777" w:rsidR="00A72917" w:rsidRPr="00C31A05" w:rsidRDefault="00A72917" w:rsidP="002D222A">
            <w:pPr>
              <w:rPr>
                <w:rFonts w:ascii="Calibri" w:hAnsi="Calibri" w:cs="Calibri"/>
                <w:sz w:val="22"/>
                <w:szCs w:val="22"/>
                <w:u w:val="single"/>
              </w:rPr>
            </w:pPr>
            <w:r w:rsidRPr="00C31A05">
              <w:rPr>
                <w:rFonts w:ascii="Calibri" w:hAnsi="Calibri" w:cs="Calibri"/>
                <w:sz w:val="22"/>
                <w:szCs w:val="22"/>
                <w:u w:val="single"/>
              </w:rPr>
              <w:t>it</w:t>
            </w:r>
            <w:r w:rsidRPr="00C31A05">
              <w:rPr>
                <w:rStyle w:val="font631"/>
              </w:rPr>
              <w:t>xxxxxxxx</w:t>
            </w:r>
            <w:r w:rsidRPr="00C31A05">
              <w:rPr>
                <w:rStyle w:val="font641"/>
              </w:rPr>
              <w:t>@my.sliit.lk</w:t>
            </w:r>
          </w:p>
        </w:tc>
      </w:tr>
      <w:tr w:rsidR="00A72917" w14:paraId="252A8D65" w14:textId="77777777" w:rsidTr="002D222A">
        <w:trPr>
          <w:trHeight w:val="322"/>
        </w:trPr>
        <w:tc>
          <w:tcPr>
            <w:tcW w:w="810" w:type="dxa"/>
            <w:vAlign w:val="bottom"/>
            <w:hideMark/>
          </w:tcPr>
          <w:p w14:paraId="46051925" w14:textId="77777777" w:rsidR="00A72917" w:rsidRPr="00041711" w:rsidRDefault="00A72917" w:rsidP="002D222A">
            <w:pPr>
              <w:jc w:val="center"/>
              <w:rPr>
                <w:rFonts w:asciiTheme="minorHAnsi" w:hAnsiTheme="minorHAnsi" w:cstheme="minorHAnsi"/>
                <w:color w:val="000000"/>
                <w:sz w:val="22"/>
                <w:szCs w:val="22"/>
              </w:rPr>
            </w:pPr>
            <w:r w:rsidRPr="00041711">
              <w:rPr>
                <w:rFonts w:asciiTheme="minorHAnsi" w:hAnsiTheme="minorHAnsi" w:cstheme="minorHAnsi"/>
                <w:color w:val="000000"/>
                <w:sz w:val="22"/>
                <w:szCs w:val="22"/>
              </w:rPr>
              <w:t>1</w:t>
            </w:r>
          </w:p>
        </w:tc>
        <w:tc>
          <w:tcPr>
            <w:tcW w:w="2700" w:type="dxa"/>
            <w:vAlign w:val="bottom"/>
            <w:hideMark/>
          </w:tcPr>
          <w:p w14:paraId="4CA27CE7" w14:textId="213816FB" w:rsidR="00A72917" w:rsidRPr="00041711" w:rsidRDefault="00A72917" w:rsidP="002D222A">
            <w:pPr>
              <w:rPr>
                <w:rFonts w:asciiTheme="minorHAnsi" w:hAnsiTheme="minorHAnsi" w:cstheme="minorHAnsi"/>
                <w:color w:val="BFBFBF"/>
                <w:sz w:val="22"/>
                <w:szCs w:val="22"/>
              </w:rPr>
            </w:pPr>
            <w:r>
              <w:rPr>
                <w:rFonts w:ascii="Calibri" w:hAnsi="Calibri" w:cs="Calibri"/>
                <w:color w:val="BFBFBF"/>
                <w:sz w:val="22"/>
                <w:szCs w:val="22"/>
              </w:rPr>
              <w:t> </w:t>
            </w:r>
            <w:r w:rsidR="00041711" w:rsidRPr="00041711">
              <w:rPr>
                <w:rFonts w:asciiTheme="minorHAnsi" w:hAnsiTheme="minorHAnsi" w:cstheme="minorHAnsi"/>
              </w:rPr>
              <w:t>Liyanage M.L.A.P.</w:t>
            </w:r>
          </w:p>
        </w:tc>
        <w:tc>
          <w:tcPr>
            <w:tcW w:w="2070" w:type="dxa"/>
            <w:vAlign w:val="bottom"/>
            <w:hideMark/>
          </w:tcPr>
          <w:p w14:paraId="109E894E" w14:textId="50C0299C" w:rsidR="00A72917" w:rsidRDefault="00A72917" w:rsidP="002D222A">
            <w:pPr>
              <w:rPr>
                <w:rFonts w:ascii="Calibri" w:hAnsi="Calibri" w:cs="Calibri"/>
                <w:color w:val="000000"/>
                <w:sz w:val="20"/>
                <w:szCs w:val="20"/>
              </w:rPr>
            </w:pPr>
            <w:r>
              <w:rPr>
                <w:rFonts w:ascii="Calibri" w:hAnsi="Calibri" w:cs="Calibri"/>
                <w:color w:val="000000"/>
                <w:sz w:val="20"/>
                <w:szCs w:val="20"/>
              </w:rPr>
              <w:t> </w:t>
            </w:r>
            <w:r w:rsidR="005A32FA">
              <w:rPr>
                <w:rFonts w:cs="Iskoola Pota"/>
                <w:lang w:bidi="si-LK"/>
              </w:rPr>
              <w:t>IT</w:t>
            </w:r>
            <w:r w:rsidR="00041711">
              <w:rPr>
                <w:rFonts w:cs="Iskoola Pota"/>
                <w:lang w:bidi="si-LK"/>
              </w:rPr>
              <w:t>19120812</w:t>
            </w:r>
          </w:p>
        </w:tc>
        <w:tc>
          <w:tcPr>
            <w:tcW w:w="2160" w:type="dxa"/>
            <w:vAlign w:val="bottom"/>
            <w:hideMark/>
          </w:tcPr>
          <w:p w14:paraId="2D063194" w14:textId="2055054C" w:rsidR="00A72917" w:rsidRDefault="00A72917" w:rsidP="002D222A">
            <w:pPr>
              <w:rPr>
                <w:rFonts w:ascii="Calibri" w:hAnsi="Calibri" w:cs="Calibri"/>
                <w:color w:val="000000"/>
                <w:sz w:val="20"/>
                <w:szCs w:val="20"/>
              </w:rPr>
            </w:pPr>
            <w:r>
              <w:rPr>
                <w:rFonts w:ascii="Calibri" w:hAnsi="Calibri" w:cs="Calibri"/>
                <w:color w:val="000000"/>
                <w:sz w:val="20"/>
                <w:szCs w:val="20"/>
              </w:rPr>
              <w:t> </w:t>
            </w:r>
            <w:r w:rsidR="00115B6B">
              <w:rPr>
                <w:rFonts w:ascii="Calibri" w:hAnsi="Calibri" w:cs="Calibri"/>
                <w:color w:val="000000"/>
                <w:sz w:val="20"/>
                <w:szCs w:val="20"/>
              </w:rPr>
              <w:t>07</w:t>
            </w:r>
            <w:r w:rsidR="00041711">
              <w:rPr>
                <w:rFonts w:ascii="Calibri" w:hAnsi="Calibri" w:cs="Calibri"/>
                <w:color w:val="000000"/>
                <w:sz w:val="20"/>
                <w:szCs w:val="20"/>
              </w:rPr>
              <w:t>73300941</w:t>
            </w:r>
          </w:p>
        </w:tc>
        <w:tc>
          <w:tcPr>
            <w:tcW w:w="2649" w:type="dxa"/>
            <w:vAlign w:val="bottom"/>
            <w:hideMark/>
          </w:tcPr>
          <w:p w14:paraId="61A8D61A" w14:textId="5324A028" w:rsidR="00A72917" w:rsidRDefault="00A72917" w:rsidP="002D222A">
            <w:pPr>
              <w:rPr>
                <w:rFonts w:ascii="Calibri" w:hAnsi="Calibri" w:cs="Calibri"/>
                <w:color w:val="000000"/>
                <w:sz w:val="20"/>
                <w:szCs w:val="20"/>
              </w:rPr>
            </w:pPr>
            <w:r>
              <w:rPr>
                <w:rFonts w:ascii="Calibri" w:hAnsi="Calibri" w:cs="Calibri"/>
                <w:color w:val="000000"/>
                <w:sz w:val="20"/>
                <w:szCs w:val="20"/>
              </w:rPr>
              <w:t> </w:t>
            </w:r>
            <w:r w:rsidR="002F5626" w:rsidRPr="00C31A05">
              <w:rPr>
                <w:rFonts w:ascii="Calibri" w:hAnsi="Calibri" w:cs="Calibri"/>
                <w:sz w:val="22"/>
                <w:szCs w:val="22"/>
                <w:u w:val="single"/>
              </w:rPr>
              <w:t>it</w:t>
            </w:r>
            <w:r w:rsidR="002F5626" w:rsidRPr="002F5626">
              <w:rPr>
                <w:rStyle w:val="font631"/>
              </w:rPr>
              <w:t>1</w:t>
            </w:r>
            <w:r w:rsidR="00041711">
              <w:rPr>
                <w:rStyle w:val="font631"/>
              </w:rPr>
              <w:t>9120812@my.sliit.lk</w:t>
            </w:r>
          </w:p>
        </w:tc>
      </w:tr>
      <w:tr w:rsidR="00A72917" w14:paraId="741EF594" w14:textId="77777777" w:rsidTr="002D222A">
        <w:trPr>
          <w:trHeight w:val="322"/>
        </w:trPr>
        <w:tc>
          <w:tcPr>
            <w:tcW w:w="810" w:type="dxa"/>
            <w:vAlign w:val="bottom"/>
            <w:hideMark/>
          </w:tcPr>
          <w:p w14:paraId="6C7F2F62" w14:textId="77777777" w:rsidR="00A72917" w:rsidRPr="00041711" w:rsidRDefault="00A72917" w:rsidP="002D222A">
            <w:pPr>
              <w:jc w:val="center"/>
              <w:rPr>
                <w:rFonts w:asciiTheme="minorHAnsi" w:hAnsiTheme="minorHAnsi" w:cstheme="minorHAnsi"/>
                <w:color w:val="000000"/>
                <w:sz w:val="22"/>
                <w:szCs w:val="22"/>
              </w:rPr>
            </w:pPr>
            <w:r w:rsidRPr="00041711">
              <w:rPr>
                <w:rFonts w:asciiTheme="minorHAnsi" w:hAnsiTheme="minorHAnsi" w:cstheme="minorHAnsi"/>
                <w:color w:val="000000"/>
                <w:sz w:val="22"/>
                <w:szCs w:val="22"/>
              </w:rPr>
              <w:t>2</w:t>
            </w:r>
          </w:p>
        </w:tc>
        <w:tc>
          <w:tcPr>
            <w:tcW w:w="2700" w:type="dxa"/>
            <w:vAlign w:val="bottom"/>
            <w:hideMark/>
          </w:tcPr>
          <w:p w14:paraId="6649BEAE" w14:textId="01BC43DD" w:rsidR="00A72917" w:rsidRDefault="00A72917" w:rsidP="002D222A">
            <w:pPr>
              <w:rPr>
                <w:rFonts w:ascii="Calibri" w:hAnsi="Calibri" w:cs="Calibri"/>
                <w:color w:val="000000"/>
                <w:sz w:val="20"/>
                <w:szCs w:val="20"/>
              </w:rPr>
            </w:pPr>
            <w:r>
              <w:rPr>
                <w:rFonts w:ascii="Calibri" w:hAnsi="Calibri" w:cs="Calibri"/>
                <w:color w:val="000000"/>
                <w:sz w:val="20"/>
                <w:szCs w:val="20"/>
              </w:rPr>
              <w:t xml:space="preserve"> </w:t>
            </w:r>
            <w:r w:rsidR="00041711">
              <w:rPr>
                <w:rFonts w:cs="Calibri"/>
                <w:color w:val="000000"/>
              </w:rPr>
              <w:t>Thammita D.H.M.M.P.</w:t>
            </w:r>
          </w:p>
        </w:tc>
        <w:tc>
          <w:tcPr>
            <w:tcW w:w="2070" w:type="dxa"/>
            <w:vAlign w:val="bottom"/>
            <w:hideMark/>
          </w:tcPr>
          <w:p w14:paraId="3625119F" w14:textId="1E38C1DC" w:rsidR="00A72917" w:rsidRDefault="00A72917" w:rsidP="002D222A">
            <w:pPr>
              <w:rPr>
                <w:rFonts w:ascii="Calibri" w:hAnsi="Calibri" w:cs="Calibri"/>
                <w:color w:val="000000"/>
                <w:sz w:val="20"/>
                <w:szCs w:val="20"/>
              </w:rPr>
            </w:pPr>
            <w:r>
              <w:rPr>
                <w:rFonts w:ascii="Calibri" w:hAnsi="Calibri" w:cs="Calibri"/>
                <w:color w:val="000000"/>
                <w:sz w:val="20"/>
                <w:szCs w:val="20"/>
              </w:rPr>
              <w:t> </w:t>
            </w:r>
            <w:r w:rsidR="005A32FA">
              <w:rPr>
                <w:rFonts w:cs="Iskoola Pota"/>
                <w:lang w:bidi="si-LK"/>
              </w:rPr>
              <w:t>IT1</w:t>
            </w:r>
            <w:r w:rsidR="00040D33">
              <w:rPr>
                <w:rFonts w:cs="Iskoola Pota"/>
                <w:lang w:bidi="si-LK"/>
              </w:rPr>
              <w:t>9120362</w:t>
            </w:r>
          </w:p>
        </w:tc>
        <w:tc>
          <w:tcPr>
            <w:tcW w:w="2160" w:type="dxa"/>
            <w:vAlign w:val="bottom"/>
            <w:hideMark/>
          </w:tcPr>
          <w:p w14:paraId="4721D6A1" w14:textId="2F50B211" w:rsidR="00A72917" w:rsidRDefault="00A72917" w:rsidP="002D222A">
            <w:pPr>
              <w:rPr>
                <w:rFonts w:ascii="Calibri" w:hAnsi="Calibri" w:cs="Calibri"/>
                <w:color w:val="000000"/>
                <w:sz w:val="20"/>
                <w:szCs w:val="20"/>
              </w:rPr>
            </w:pPr>
            <w:r>
              <w:rPr>
                <w:rFonts w:ascii="Calibri" w:hAnsi="Calibri" w:cs="Calibri"/>
                <w:color w:val="000000"/>
                <w:sz w:val="20"/>
                <w:szCs w:val="20"/>
              </w:rPr>
              <w:t> </w:t>
            </w:r>
            <w:r w:rsidR="00F23D6B">
              <w:rPr>
                <w:rFonts w:ascii="Calibri" w:hAnsi="Calibri" w:cs="Calibri"/>
                <w:color w:val="000000"/>
                <w:sz w:val="20"/>
                <w:szCs w:val="20"/>
              </w:rPr>
              <w:t>07</w:t>
            </w:r>
            <w:r w:rsidR="00040D33">
              <w:rPr>
                <w:rFonts w:ascii="Calibri" w:hAnsi="Calibri" w:cs="Calibri"/>
                <w:color w:val="000000"/>
                <w:sz w:val="20"/>
                <w:szCs w:val="20"/>
              </w:rPr>
              <w:t>16292892</w:t>
            </w:r>
          </w:p>
        </w:tc>
        <w:tc>
          <w:tcPr>
            <w:tcW w:w="2649" w:type="dxa"/>
            <w:vAlign w:val="bottom"/>
            <w:hideMark/>
          </w:tcPr>
          <w:p w14:paraId="7833BE78" w14:textId="40F61895" w:rsidR="00A72917" w:rsidRDefault="00A72917" w:rsidP="002D222A">
            <w:pPr>
              <w:rPr>
                <w:rFonts w:ascii="Calibri" w:hAnsi="Calibri" w:cs="Calibri"/>
                <w:color w:val="000000"/>
                <w:sz w:val="20"/>
                <w:szCs w:val="20"/>
              </w:rPr>
            </w:pPr>
            <w:r>
              <w:rPr>
                <w:rFonts w:ascii="Calibri" w:hAnsi="Calibri" w:cs="Calibri"/>
                <w:color w:val="000000"/>
                <w:sz w:val="20"/>
                <w:szCs w:val="20"/>
              </w:rPr>
              <w:t> </w:t>
            </w:r>
            <w:r w:rsidR="002F5626" w:rsidRPr="00C31A05">
              <w:rPr>
                <w:rFonts w:ascii="Calibri" w:hAnsi="Calibri" w:cs="Calibri"/>
                <w:sz w:val="22"/>
                <w:szCs w:val="22"/>
                <w:u w:val="single"/>
              </w:rPr>
              <w:t>it</w:t>
            </w:r>
            <w:r w:rsidR="002F5626" w:rsidRPr="002F5626">
              <w:rPr>
                <w:rStyle w:val="font631"/>
              </w:rPr>
              <w:t>1</w:t>
            </w:r>
            <w:r w:rsidR="00040D33">
              <w:rPr>
                <w:rStyle w:val="font631"/>
              </w:rPr>
              <w:t>9120362@my.sliit.lk</w:t>
            </w:r>
          </w:p>
        </w:tc>
      </w:tr>
      <w:tr w:rsidR="00A72917" w14:paraId="5F28EBA8" w14:textId="77777777" w:rsidTr="002D222A">
        <w:trPr>
          <w:trHeight w:val="322"/>
        </w:trPr>
        <w:tc>
          <w:tcPr>
            <w:tcW w:w="810" w:type="dxa"/>
            <w:vAlign w:val="bottom"/>
            <w:hideMark/>
          </w:tcPr>
          <w:p w14:paraId="62C035DC" w14:textId="77777777" w:rsidR="00A72917" w:rsidRPr="00041711" w:rsidRDefault="00A72917" w:rsidP="002D222A">
            <w:pPr>
              <w:jc w:val="center"/>
              <w:rPr>
                <w:rFonts w:asciiTheme="minorHAnsi" w:hAnsiTheme="minorHAnsi" w:cstheme="minorHAnsi"/>
                <w:color w:val="000000"/>
                <w:sz w:val="22"/>
                <w:szCs w:val="22"/>
              </w:rPr>
            </w:pPr>
            <w:r w:rsidRPr="00041711">
              <w:rPr>
                <w:rFonts w:asciiTheme="minorHAnsi" w:hAnsiTheme="minorHAnsi" w:cstheme="minorHAnsi"/>
                <w:color w:val="000000"/>
                <w:sz w:val="22"/>
                <w:szCs w:val="22"/>
              </w:rPr>
              <w:t>3</w:t>
            </w:r>
          </w:p>
        </w:tc>
        <w:tc>
          <w:tcPr>
            <w:tcW w:w="2700" w:type="dxa"/>
            <w:vAlign w:val="bottom"/>
            <w:hideMark/>
          </w:tcPr>
          <w:p w14:paraId="02DF25F2" w14:textId="39B356E6" w:rsidR="00A72917" w:rsidRDefault="00A72917" w:rsidP="002D222A">
            <w:pPr>
              <w:rPr>
                <w:rFonts w:ascii="Calibri" w:hAnsi="Calibri" w:cs="Calibri"/>
                <w:color w:val="000000"/>
                <w:sz w:val="20"/>
                <w:szCs w:val="20"/>
              </w:rPr>
            </w:pPr>
            <w:r>
              <w:rPr>
                <w:rFonts w:ascii="Calibri" w:hAnsi="Calibri" w:cs="Calibri"/>
                <w:color w:val="000000"/>
                <w:sz w:val="20"/>
                <w:szCs w:val="20"/>
              </w:rPr>
              <w:t xml:space="preserve"> </w:t>
            </w:r>
            <w:proofErr w:type="spellStart"/>
            <w:r w:rsidR="00040D33">
              <w:rPr>
                <w:rFonts w:cs="Calibri"/>
                <w:color w:val="000000"/>
              </w:rPr>
              <w:t>Hirimathugoda</w:t>
            </w:r>
            <w:proofErr w:type="spellEnd"/>
            <w:r w:rsidR="00040D33">
              <w:rPr>
                <w:rFonts w:cs="Calibri"/>
                <w:color w:val="000000"/>
              </w:rPr>
              <w:t xml:space="preserve"> U.J.</w:t>
            </w:r>
          </w:p>
        </w:tc>
        <w:tc>
          <w:tcPr>
            <w:tcW w:w="2070" w:type="dxa"/>
            <w:vAlign w:val="bottom"/>
            <w:hideMark/>
          </w:tcPr>
          <w:p w14:paraId="45BF7367" w14:textId="1510E655" w:rsidR="00A72917" w:rsidRDefault="00A72917" w:rsidP="002D222A">
            <w:pPr>
              <w:rPr>
                <w:rFonts w:ascii="Calibri" w:hAnsi="Calibri" w:cs="Calibri"/>
                <w:color w:val="000000"/>
                <w:sz w:val="20"/>
                <w:szCs w:val="20"/>
              </w:rPr>
            </w:pPr>
            <w:r>
              <w:rPr>
                <w:rFonts w:ascii="Calibri" w:hAnsi="Calibri" w:cs="Calibri"/>
                <w:color w:val="000000"/>
                <w:sz w:val="20"/>
                <w:szCs w:val="20"/>
              </w:rPr>
              <w:t> </w:t>
            </w:r>
            <w:r w:rsidR="005A32FA">
              <w:rPr>
                <w:rFonts w:cs="Iskoola Pota"/>
                <w:lang w:bidi="si-LK"/>
              </w:rPr>
              <w:t>IT1</w:t>
            </w:r>
            <w:r w:rsidR="00040D33">
              <w:rPr>
                <w:rFonts w:cs="Iskoola Pota"/>
                <w:lang w:bidi="si-LK"/>
              </w:rPr>
              <w:t>9138114</w:t>
            </w:r>
          </w:p>
        </w:tc>
        <w:tc>
          <w:tcPr>
            <w:tcW w:w="2160" w:type="dxa"/>
            <w:vAlign w:val="bottom"/>
            <w:hideMark/>
          </w:tcPr>
          <w:p w14:paraId="5CBB22FD" w14:textId="028FA339" w:rsidR="00A72917" w:rsidRDefault="00A72917" w:rsidP="002D222A">
            <w:pPr>
              <w:rPr>
                <w:rFonts w:ascii="Calibri" w:hAnsi="Calibri" w:cs="Calibri"/>
                <w:color w:val="000000"/>
                <w:sz w:val="20"/>
                <w:szCs w:val="20"/>
              </w:rPr>
            </w:pPr>
            <w:r>
              <w:rPr>
                <w:rFonts w:ascii="Calibri" w:hAnsi="Calibri" w:cs="Calibri"/>
                <w:color w:val="000000"/>
                <w:sz w:val="20"/>
                <w:szCs w:val="20"/>
              </w:rPr>
              <w:t> </w:t>
            </w:r>
            <w:r w:rsidR="00373696">
              <w:rPr>
                <w:rFonts w:ascii="Calibri" w:hAnsi="Calibri" w:cs="Calibri"/>
                <w:color w:val="000000"/>
                <w:sz w:val="20"/>
                <w:szCs w:val="20"/>
              </w:rPr>
              <w:t>07</w:t>
            </w:r>
            <w:r w:rsidR="00040D33">
              <w:rPr>
                <w:rFonts w:ascii="Calibri" w:hAnsi="Calibri" w:cs="Calibri"/>
                <w:color w:val="000000"/>
                <w:sz w:val="20"/>
                <w:szCs w:val="20"/>
              </w:rPr>
              <w:t>68099042</w:t>
            </w:r>
          </w:p>
        </w:tc>
        <w:tc>
          <w:tcPr>
            <w:tcW w:w="2649" w:type="dxa"/>
            <w:vAlign w:val="bottom"/>
            <w:hideMark/>
          </w:tcPr>
          <w:p w14:paraId="123A3C53" w14:textId="05E162B8" w:rsidR="00A72917" w:rsidRDefault="00A72917" w:rsidP="002D222A">
            <w:pPr>
              <w:rPr>
                <w:rFonts w:ascii="Calibri" w:hAnsi="Calibri" w:cs="Calibri"/>
                <w:color w:val="000000"/>
                <w:sz w:val="20"/>
                <w:szCs w:val="20"/>
              </w:rPr>
            </w:pPr>
            <w:r>
              <w:rPr>
                <w:rFonts w:ascii="Calibri" w:hAnsi="Calibri" w:cs="Calibri"/>
                <w:color w:val="000000"/>
                <w:sz w:val="20"/>
                <w:szCs w:val="20"/>
              </w:rPr>
              <w:t> </w:t>
            </w:r>
            <w:r w:rsidR="002F5626" w:rsidRPr="00C31A05">
              <w:rPr>
                <w:rFonts w:ascii="Calibri" w:hAnsi="Calibri" w:cs="Calibri"/>
                <w:sz w:val="22"/>
                <w:szCs w:val="22"/>
                <w:u w:val="single"/>
              </w:rPr>
              <w:t>it</w:t>
            </w:r>
            <w:r w:rsidR="002F5626" w:rsidRPr="002F5626">
              <w:rPr>
                <w:rStyle w:val="font631"/>
              </w:rPr>
              <w:t>1</w:t>
            </w:r>
            <w:r w:rsidR="00040D33">
              <w:rPr>
                <w:rStyle w:val="font631"/>
              </w:rPr>
              <w:t>9138114@my.sliit.lk</w:t>
            </w:r>
          </w:p>
        </w:tc>
      </w:tr>
      <w:tr w:rsidR="00A72917" w14:paraId="08DE76C9" w14:textId="77777777" w:rsidTr="002D222A">
        <w:trPr>
          <w:trHeight w:val="322"/>
        </w:trPr>
        <w:tc>
          <w:tcPr>
            <w:tcW w:w="810" w:type="dxa"/>
            <w:vAlign w:val="bottom"/>
            <w:hideMark/>
          </w:tcPr>
          <w:p w14:paraId="3FE56C04" w14:textId="77777777" w:rsidR="00A72917" w:rsidRPr="00041711" w:rsidRDefault="00A72917" w:rsidP="002D222A">
            <w:pPr>
              <w:jc w:val="center"/>
              <w:rPr>
                <w:rFonts w:asciiTheme="minorHAnsi" w:hAnsiTheme="minorHAnsi" w:cstheme="minorHAnsi"/>
                <w:color w:val="000000"/>
                <w:sz w:val="22"/>
                <w:szCs w:val="22"/>
              </w:rPr>
            </w:pPr>
            <w:r w:rsidRPr="00041711">
              <w:rPr>
                <w:rFonts w:asciiTheme="minorHAnsi" w:hAnsiTheme="minorHAnsi" w:cstheme="minorHAnsi"/>
                <w:color w:val="000000"/>
                <w:sz w:val="22"/>
                <w:szCs w:val="22"/>
              </w:rPr>
              <w:t>4</w:t>
            </w:r>
          </w:p>
        </w:tc>
        <w:tc>
          <w:tcPr>
            <w:tcW w:w="2700" w:type="dxa"/>
            <w:vAlign w:val="bottom"/>
            <w:hideMark/>
          </w:tcPr>
          <w:p w14:paraId="5F6DA314" w14:textId="4DCE2F41" w:rsidR="00A72917" w:rsidRDefault="00A72917" w:rsidP="002D222A">
            <w:pPr>
              <w:rPr>
                <w:rFonts w:ascii="Calibri" w:hAnsi="Calibri" w:cs="Calibri"/>
                <w:color w:val="000000"/>
                <w:sz w:val="20"/>
                <w:szCs w:val="20"/>
              </w:rPr>
            </w:pPr>
            <w:r>
              <w:rPr>
                <w:rFonts w:ascii="Calibri" w:hAnsi="Calibri" w:cs="Calibri"/>
                <w:color w:val="000000"/>
                <w:sz w:val="20"/>
                <w:szCs w:val="20"/>
              </w:rPr>
              <w:t xml:space="preserve"> </w:t>
            </w:r>
            <w:r w:rsidR="00040D33">
              <w:rPr>
                <w:rFonts w:cs="Calibri"/>
                <w:color w:val="000000"/>
              </w:rPr>
              <w:t>Liyanage N.L.T.N.</w:t>
            </w:r>
          </w:p>
        </w:tc>
        <w:tc>
          <w:tcPr>
            <w:tcW w:w="2070" w:type="dxa"/>
            <w:vAlign w:val="bottom"/>
            <w:hideMark/>
          </w:tcPr>
          <w:p w14:paraId="0C161700" w14:textId="4C0C75F0" w:rsidR="00A72917" w:rsidRDefault="00A72917" w:rsidP="002D222A">
            <w:pPr>
              <w:rPr>
                <w:rFonts w:ascii="Calibri" w:hAnsi="Calibri" w:cs="Calibri"/>
                <w:color w:val="000000"/>
                <w:sz w:val="20"/>
                <w:szCs w:val="20"/>
              </w:rPr>
            </w:pPr>
            <w:r>
              <w:rPr>
                <w:rFonts w:ascii="Calibri" w:hAnsi="Calibri" w:cs="Calibri"/>
                <w:color w:val="000000"/>
                <w:sz w:val="20"/>
                <w:szCs w:val="20"/>
              </w:rPr>
              <w:t> </w:t>
            </w:r>
            <w:r w:rsidR="005A32FA">
              <w:rPr>
                <w:rFonts w:cs="Iskoola Pota"/>
                <w:lang w:bidi="si-LK"/>
              </w:rPr>
              <w:t>IT1</w:t>
            </w:r>
            <w:r w:rsidR="00040D33">
              <w:rPr>
                <w:rFonts w:cs="Iskoola Pota"/>
                <w:lang w:bidi="si-LK"/>
              </w:rPr>
              <w:t>9184546</w:t>
            </w:r>
          </w:p>
        </w:tc>
        <w:tc>
          <w:tcPr>
            <w:tcW w:w="2160" w:type="dxa"/>
            <w:vAlign w:val="bottom"/>
            <w:hideMark/>
          </w:tcPr>
          <w:p w14:paraId="467D2195" w14:textId="0F0EBE12" w:rsidR="00A72917" w:rsidRDefault="00A72917" w:rsidP="002D222A">
            <w:pPr>
              <w:rPr>
                <w:rFonts w:ascii="Calibri" w:hAnsi="Calibri" w:cs="Calibri"/>
                <w:color w:val="000000"/>
                <w:sz w:val="20"/>
                <w:szCs w:val="20"/>
              </w:rPr>
            </w:pPr>
            <w:r>
              <w:rPr>
                <w:rFonts w:ascii="Calibri" w:hAnsi="Calibri" w:cs="Calibri"/>
                <w:color w:val="000000"/>
                <w:sz w:val="20"/>
                <w:szCs w:val="20"/>
              </w:rPr>
              <w:t> </w:t>
            </w:r>
            <w:r w:rsidR="00F23D6B">
              <w:rPr>
                <w:rFonts w:ascii="Calibri" w:hAnsi="Calibri" w:cs="Calibri"/>
                <w:color w:val="000000"/>
                <w:sz w:val="20"/>
                <w:szCs w:val="20"/>
              </w:rPr>
              <w:t>07</w:t>
            </w:r>
            <w:r w:rsidR="00040D33">
              <w:rPr>
                <w:rFonts w:ascii="Calibri" w:hAnsi="Calibri" w:cs="Calibri"/>
                <w:color w:val="000000"/>
                <w:sz w:val="20"/>
                <w:szCs w:val="20"/>
              </w:rPr>
              <w:t>71531426</w:t>
            </w:r>
          </w:p>
        </w:tc>
        <w:tc>
          <w:tcPr>
            <w:tcW w:w="2649" w:type="dxa"/>
            <w:vAlign w:val="bottom"/>
            <w:hideMark/>
          </w:tcPr>
          <w:p w14:paraId="497E2F04" w14:textId="03D3673C" w:rsidR="00A72917" w:rsidRDefault="00A72917" w:rsidP="002D222A">
            <w:pPr>
              <w:rPr>
                <w:rFonts w:ascii="Calibri" w:hAnsi="Calibri" w:cs="Calibri"/>
                <w:color w:val="000000"/>
                <w:sz w:val="20"/>
                <w:szCs w:val="20"/>
              </w:rPr>
            </w:pPr>
            <w:r>
              <w:rPr>
                <w:rFonts w:ascii="Calibri" w:hAnsi="Calibri" w:cs="Calibri"/>
                <w:color w:val="000000"/>
                <w:sz w:val="20"/>
                <w:szCs w:val="20"/>
              </w:rPr>
              <w:t> </w:t>
            </w:r>
            <w:r w:rsidR="002F5626" w:rsidRPr="00C31A05">
              <w:rPr>
                <w:rFonts w:ascii="Calibri" w:hAnsi="Calibri" w:cs="Calibri"/>
                <w:sz w:val="22"/>
                <w:szCs w:val="22"/>
                <w:u w:val="single"/>
              </w:rPr>
              <w:t>it</w:t>
            </w:r>
            <w:r w:rsidR="002F5626" w:rsidRPr="002F5626">
              <w:rPr>
                <w:rStyle w:val="font631"/>
              </w:rPr>
              <w:t>1</w:t>
            </w:r>
            <w:r w:rsidR="00040D33">
              <w:rPr>
                <w:rStyle w:val="font631"/>
              </w:rPr>
              <w:t>9188546@my.sliit.lk</w:t>
            </w:r>
          </w:p>
        </w:tc>
      </w:tr>
    </w:tbl>
    <w:p w14:paraId="597FB7B0" w14:textId="77777777" w:rsidR="00A72917" w:rsidRDefault="00A72917" w:rsidP="00A72917">
      <w:pPr>
        <w:rPr>
          <w:rFonts w:ascii="Calibri" w:hAnsi="Calibri" w:cs="Calibri"/>
          <w:b/>
        </w:rPr>
      </w:pPr>
    </w:p>
    <w:p w14:paraId="13B6BD65" w14:textId="77777777" w:rsidR="00A72917" w:rsidRPr="00C31A05" w:rsidRDefault="00A72917" w:rsidP="00A72917">
      <w:pPr>
        <w:rPr>
          <w:rFonts w:ascii="Calibri" w:hAnsi="Calibri" w:cs="Calibri"/>
          <w:b/>
          <w:color w:val="A6A6A6"/>
        </w:rPr>
      </w:pPr>
      <w:r w:rsidRPr="00C31A05">
        <w:rPr>
          <w:rFonts w:ascii="Calibri" w:hAnsi="Calibri" w:cs="Calibri"/>
          <w:b/>
          <w:bCs/>
          <w:color w:val="000000"/>
        </w:rPr>
        <w:t>SUPERVISOR,</w:t>
      </w:r>
      <w:r>
        <w:rPr>
          <w:rFonts w:ascii="Calibri" w:hAnsi="Calibri" w:cs="Calibri"/>
          <w:b/>
          <w:bCs/>
          <w:color w:val="000000"/>
        </w:rPr>
        <w:t xml:space="preserve"> </w:t>
      </w:r>
      <w:r w:rsidRPr="00C31A05">
        <w:rPr>
          <w:rFonts w:ascii="Calibri" w:hAnsi="Calibri" w:cs="Calibri"/>
          <w:b/>
          <w:bCs/>
          <w:color w:val="000000"/>
        </w:rPr>
        <w:t xml:space="preserve">CO_ SUPERVISOR Details </w:t>
      </w:r>
    </w:p>
    <w:p w14:paraId="36758EF1" w14:textId="77777777" w:rsidR="00A72917" w:rsidRDefault="00A72917" w:rsidP="00A72917">
      <w:pPr>
        <w:rPr>
          <w:rFonts w:ascii="Calibri" w:hAnsi="Calibri" w:cs="Calibri"/>
          <w:b/>
        </w:rPr>
      </w:pPr>
    </w:p>
    <w:p w14:paraId="56F97DA7" w14:textId="77777777" w:rsidR="00A72917" w:rsidRDefault="00A72917" w:rsidP="00A72917">
      <w:pPr>
        <w:rPr>
          <w:rFonts w:ascii="Calibri" w:hAnsi="Calibri" w:cs="Calibri"/>
          <w:b/>
        </w:rPr>
      </w:pPr>
    </w:p>
    <w:tbl>
      <w:tblPr>
        <w:tblpPr w:leftFromText="180" w:rightFromText="180" w:horzAnchor="margin" w:tblpY="675"/>
        <w:tblW w:w="9018" w:type="dxa"/>
        <w:tblCellMar>
          <w:top w:w="15" w:type="dxa"/>
          <w:bottom w:w="15" w:type="dxa"/>
        </w:tblCellMar>
        <w:tblLook w:val="04A0" w:firstRow="1" w:lastRow="0" w:firstColumn="1" w:lastColumn="0" w:noHBand="0" w:noVBand="1"/>
      </w:tblPr>
      <w:tblGrid>
        <w:gridCol w:w="4878"/>
        <w:gridCol w:w="4140"/>
      </w:tblGrid>
      <w:tr w:rsidR="00A72917" w14:paraId="045553FA" w14:textId="77777777" w:rsidTr="002D222A">
        <w:trPr>
          <w:trHeight w:val="390"/>
        </w:trPr>
        <w:tc>
          <w:tcPr>
            <w:tcW w:w="4878" w:type="dxa"/>
            <w:tcBorders>
              <w:top w:val="single" w:sz="8" w:space="0" w:color="4472C4"/>
              <w:left w:val="single" w:sz="8" w:space="0" w:color="4472C4"/>
              <w:bottom w:val="single" w:sz="8" w:space="0" w:color="4472C4"/>
              <w:right w:val="single" w:sz="8" w:space="0" w:color="4472C4"/>
            </w:tcBorders>
            <w:vAlign w:val="bottom"/>
            <w:hideMark/>
          </w:tcPr>
          <w:p w14:paraId="3C566229" w14:textId="77777777" w:rsidR="00A72917" w:rsidRDefault="00A72917" w:rsidP="002D222A">
            <w:pPr>
              <w:jc w:val="center"/>
              <w:rPr>
                <w:rFonts w:ascii="Calibri" w:hAnsi="Calibri" w:cs="Calibri"/>
                <w:b/>
                <w:bCs/>
                <w:color w:val="000000"/>
                <w:sz w:val="22"/>
                <w:szCs w:val="22"/>
              </w:rPr>
            </w:pPr>
            <w:r>
              <w:rPr>
                <w:rFonts w:ascii="Calibri" w:hAnsi="Calibri" w:cs="Calibri"/>
                <w:b/>
                <w:bCs/>
                <w:color w:val="000000"/>
                <w:sz w:val="22"/>
                <w:szCs w:val="22"/>
              </w:rPr>
              <w:t>SUPERVISOR Name</w:t>
            </w:r>
          </w:p>
        </w:tc>
        <w:tc>
          <w:tcPr>
            <w:tcW w:w="4140" w:type="dxa"/>
            <w:tcBorders>
              <w:top w:val="single" w:sz="8" w:space="0" w:color="4472C4"/>
              <w:left w:val="single" w:sz="8" w:space="0" w:color="4472C4"/>
              <w:bottom w:val="single" w:sz="8" w:space="0" w:color="4472C4"/>
              <w:right w:val="single" w:sz="8" w:space="0" w:color="4472C4"/>
            </w:tcBorders>
            <w:vAlign w:val="bottom"/>
            <w:hideMark/>
          </w:tcPr>
          <w:p w14:paraId="59008759" w14:textId="77777777" w:rsidR="00A72917" w:rsidRDefault="00A72917" w:rsidP="002D222A">
            <w:pPr>
              <w:jc w:val="center"/>
              <w:rPr>
                <w:rFonts w:ascii="Calibri" w:hAnsi="Calibri" w:cs="Calibri"/>
                <w:b/>
                <w:bCs/>
                <w:color w:val="000000"/>
                <w:sz w:val="22"/>
                <w:szCs w:val="22"/>
              </w:rPr>
            </w:pPr>
            <w:r>
              <w:rPr>
                <w:rFonts w:ascii="Calibri" w:hAnsi="Calibri" w:cs="Calibri"/>
                <w:b/>
                <w:bCs/>
                <w:color w:val="000000"/>
                <w:sz w:val="22"/>
                <w:szCs w:val="22"/>
              </w:rPr>
              <w:t>CO-SUPERVISOR Name</w:t>
            </w:r>
          </w:p>
        </w:tc>
      </w:tr>
      <w:tr w:rsidR="00A72917" w14:paraId="1B017694" w14:textId="77777777" w:rsidTr="002D222A">
        <w:trPr>
          <w:trHeight w:val="390"/>
        </w:trPr>
        <w:sdt>
          <w:sdtPr>
            <w:rPr>
              <w:rFonts w:ascii="Calibri" w:hAnsi="Calibri" w:cs="Calibri"/>
              <w:b/>
              <w:bCs/>
              <w:color w:val="000000"/>
              <w:sz w:val="22"/>
              <w:szCs w:val="22"/>
            </w:rPr>
            <w:alias w:val="Please Select"/>
            <w:tag w:val="Please Select"/>
            <w:id w:val="575027205"/>
            <w:placeholder>
              <w:docPart w:val="DefaultPlaceholder_-1854013438"/>
            </w:placeholder>
            <w:dropDownList>
              <w:listItem w:value="Choose an item."/>
              <w:listItem w:displayText="Prof . Chandimal S. Jayawardena" w:value="Prof . Chandimal S. Jayawardena"/>
              <w:listItem w:displayText="Prof . Koliya Pulasinghe" w:value="Prof . Koliya Pulasinghe"/>
              <w:listItem w:displayText="Prof. Mahesha Kapurubandara" w:value="Prof. Mahesha Kapurubandara"/>
              <w:listItem w:displayText="Prof. Samantha Thelijjagoda" w:value="Prof. Samantha Thelijjagoda"/>
              <w:listItem w:displayText="Dr. Pradeep Abeygunawardhana" w:value="Dr. Pradeep Abeygunawardhana"/>
              <w:listItem w:displayText="Dr. Pradeepa Samarasinghe" w:value="Dr. Pradeepa Samarasinghe"/>
              <w:listItem w:displayText="Dr. Janaka Wijekoon" w:value="Dr. Janaka Wijekoon"/>
              <w:listItem w:displayText="Dr.Dharshana Kasthurirathne" w:value="Dr.Dharshana Kasthurirathne"/>
              <w:listItem w:displayText="Dr Anuradha Karunasena" w:value="Dr Anuradha Karunasena"/>
              <w:listItem w:displayText="Dr. (Ms.) Windhaya Rankothge " w:value="Dr. (Ms.) Windhaya Rankothge "/>
              <w:listItem w:displayText="Dr. Dasuni Nawinna" w:value="Dr. Dasuni Nawinna"/>
              <w:listItem w:displayText="Dr. Malitha Wijesundara" w:value="Dr. Malitha Wijesundara"/>
              <w:listItem w:displayText="Dr. Nuwan Kodagoda" w:value="Dr. Nuwan Kodagoda"/>
              <w:listItem w:displayText="Dr. Jayantha Amararachchi" w:value="Dr. Jayantha Amararachchi"/>
              <w:listItem w:displayText="Dr Jeewanee Bamunusinghe" w:value="Dr Jeewanee Bamunusinghe"/>
              <w:listItem w:displayText="Mr. Yashas Mallawaarachchi" w:value="Mr. Yashas Mallawaarachchi"/>
              <w:listItem w:displayText="Dr .Anuradha Jayakody" w:value="Dr .Anuradha Jayakody"/>
              <w:listItem w:displayText="Dr .Lakmal Rupasinghe" w:value="Dr .Lakmal Rupasinghe"/>
              <w:listItem w:displayText="Dr. Shyam Mehraaj" w:value="Dr. Shyam Mehraaj"/>
              <w:listItem w:displayText="Dr. Kalpani Manathunge" w:value="Dr. Kalpani Manathunge"/>
              <w:listItem w:displayText="Dr . Muditha Tissera" w:value="Dr . Muditha Tissera"/>
              <w:listItem w:displayText="Ms Namalie Walagampaya" w:value="Ms Namalie Walagampaya"/>
              <w:listItem w:displayText="Mr Jagath Wickramarathne" w:value="Mr Jagath Wickramarathne"/>
              <w:listItem w:displayText="Mr Dilshan de Silva" w:value="Mr Dilshan de Silva"/>
              <w:listItem w:displayText="Ms Sanvitha Kasturiarachchi" w:value="Ms Sanvitha Kasturiarachchi"/>
              <w:listItem w:displayText="Ms Uthpala Samarakoon" w:value="Ms Uthpala Samarakoon"/>
              <w:listItem w:displayText="Mr Amila Senarathne" w:value="Mr Amila Senarathne"/>
              <w:listItem w:displayText="Ms Sanjeevi Chandrasiri" w:value="Ms Sanjeevi Chandrasiri"/>
              <w:listItem w:displayText="Ms Lasantha Abesiri" w:value="Ms Lasantha Abesiri"/>
              <w:listItem w:displayText="Ms Shashika Lokuliyana " w:value="Ms Shashika Lokuliyana "/>
              <w:listItem w:displayText="Mr. Nalaka Dissanayake" w:value="Mr. Nalaka Dissanayake"/>
              <w:listItem w:displayText="Ms.Chathurangika Kahandawarachchi" w:value="Ms.Chathurangika Kahandawarachchi"/>
              <w:listItem w:displayText="Mr.Ishara Gamage" w:value="Mr.Ishara Gamage"/>
              <w:listItem w:displayText="Ms. Dinuka Wijendra" w:value="Ms. Dinuka Wijendra"/>
              <w:listItem w:displayText="Mr. Kavinga Yapa Abeywardene" w:value="Mr. Kavinga Yapa Abeywardene"/>
              <w:listItem w:displayText="Ms Hansika Mahaadikara" w:value="Ms Hansika Mahaadikara"/>
              <w:listItem w:displayText="Ms.Pradeepa Senani Bandara " w:value="Ms.Pradeepa Senani Bandara "/>
              <w:listItem w:displayText="Mr. Udara Samarathunga" w:value="Mr. Udara Samarathunga"/>
              <w:listItem w:displayText="Ms. K.M.Lokesha Prasadini" w:value="Ms. K.M.Lokesha Prasadini"/>
              <w:listItem w:displayText="Ms. Kushnara Suriyawansa " w:value="Ms. Kushnara Suriyawansa "/>
              <w:listItem w:displayText="Ms. Pasangi Rathnayake" w:value="Ms. Pasangi Rathnayake"/>
              <w:listItem w:displayText="Ms.Dilani Lunugalage" w:value="Ms.Dilani Lunugalage"/>
              <w:listItem w:displayText="Ms. Disni Charuka Sriyarathna" w:value="Ms. Disni Charuka Sriyarathna"/>
              <w:listItem w:displayText="Ms. Janani Tharmaseelan" w:value="Ms. Janani Tharmaseelan"/>
              <w:listItem w:displayText="Ms. Samanthi Eranga Siriwardene" w:value="Ms. Samanthi Eranga Siriwardene"/>
              <w:listItem w:displayText="Ms. Gaya Thamali Dassanayake" w:value="Ms. Gaya Thamali Dassanayake"/>
              <w:listItem w:displayText="Mr. Oshadha Seneweera" w:value="Mr. Oshadha Seneweera"/>
              <w:listItem w:displayText="Mr. Adeepa Gunarathna" w:value="Mr. Adeepa Gunarathna"/>
              <w:listItem w:displayText="Mr. Kanishka Yapa" w:value="Mr. Kanishka Yapa"/>
              <w:listItem w:displayText="Mr. Nelum Chathuranga Amarasena" w:value="Mr. Nelum Chathuranga Amarasena"/>
              <w:listItem w:displayText="Ms. Nadeesa Premadasa" w:value="Ms. Nadeesa Premadasa"/>
              <w:listItem w:displayText="Ms.Thilini Buddhika Jayasinghe" w:value="Ms.Thilini Buddhika Jayasinghe"/>
              <w:listItem w:displayText="Ms. Nilushi Dias" w:value="Ms. Nilushi Dias"/>
              <w:listItem w:displayText="Mr Isuru Hasanka Kumarasiri" w:value="Mr Isuru Hasanka Kumarasiri"/>
              <w:listItem w:displayText="Ms. Malika Lakmali " w:value="Ms. Malika Lakmali "/>
              <w:listItem w:displayText="Mr. Chinthaka Wijerathna" w:value="Mr. Chinthaka Wijerathna"/>
              <w:listItem w:displayText="Dr. Manouri A F Kurukulasuriya" w:value="Dr. Manouri A F Kurukulasuriya"/>
              <w:listItem w:displayText="Ms. Upeksha Rathnasena" w:value="Ms. Upeksha Rathnasena"/>
              <w:listItem w:displayText="Ms. Navodya Rajapakshe" w:value="Ms. Navodya Rajapakshe"/>
              <w:listItem w:displayText="Ms. Ashani Erandi Peiris" w:value="Ms. Ashani Erandi Peiris"/>
              <w:listItem w:displayText="Ms. Jayathri Kalinga " w:value="Ms. Jayathri Kalinga "/>
              <w:listItem w:displayText="Mr. Prasanna Sumathipala" w:value="Mr. Prasanna Sumathipala"/>
              <w:listItem w:displayText="Mr. Samantha Rajapakshe" w:value="Mr. Samantha Rajapakshe"/>
              <w:listItem w:displayText="Ms.Anjali gamage" w:value="Ms.Anjali gamage"/>
              <w:listItem w:displayText="Mr.Dammika De silva" w:value="Mr.Dammika De silva"/>
              <w:listItem w:displayText="Ms.Geethanjalie Wimalaratne" w:value="Ms.Geethanjalie Wimalaratne"/>
              <w:listItem w:displayText="Ms.Manori Gamage" w:value="Ms.Manori Gamage"/>
              <w:listItem w:displayText="Mr.S.M.B.Harshanath" w:value="Mr.S.M.B.Harshanath"/>
              <w:listItem w:displayText="Ms.Suranjini Silva" w:value="Ms.Suranjini Silva"/>
              <w:listItem w:displayText="Ms. Janaki Chandrika de Silva" w:value="Ms. Janaki Chandrika de Silva"/>
              <w:listItem w:displayText="Ms. KBA Bhagyanie Chathurika" w:value="Ms. KBA Bhagyanie Chathurika"/>
              <w:listItem w:displayText="Ms. W. Chamari Madushani Silva" w:value="Ms. W. Chamari Madushani Silva"/>
              <w:listItem w:displayText="Mr. Ravi Supunya" w:value="Mr. Ravi Supunya"/>
              <w:listItem w:displayText="Ms. P. K. Suriya Kumari" w:value="Ms. P. K. Suriya Kumari"/>
            </w:dropDownList>
          </w:sdtPr>
          <w:sdtContent>
            <w:tc>
              <w:tcPr>
                <w:tcW w:w="4878" w:type="dxa"/>
                <w:tcBorders>
                  <w:top w:val="single" w:sz="8" w:space="0" w:color="4472C4"/>
                  <w:left w:val="single" w:sz="8" w:space="0" w:color="4472C4"/>
                  <w:bottom w:val="single" w:sz="8" w:space="0" w:color="4472C4"/>
                  <w:right w:val="single" w:sz="8" w:space="0" w:color="4472C4"/>
                </w:tcBorders>
                <w:noWrap/>
                <w:vAlign w:val="bottom"/>
                <w:hideMark/>
              </w:tcPr>
              <w:p w14:paraId="58834DD9" w14:textId="156290D5" w:rsidR="00A72917" w:rsidRDefault="00040D33" w:rsidP="002D222A">
                <w:pPr>
                  <w:jc w:val="center"/>
                  <w:rPr>
                    <w:rFonts w:ascii="Calibri" w:hAnsi="Calibri" w:cs="Calibri"/>
                    <w:b/>
                    <w:bCs/>
                    <w:color w:val="000000"/>
                    <w:sz w:val="22"/>
                    <w:szCs w:val="22"/>
                  </w:rPr>
                </w:pPr>
                <w:r>
                  <w:rPr>
                    <w:rFonts w:ascii="Calibri" w:hAnsi="Calibri" w:cs="Calibri"/>
                    <w:b/>
                    <w:bCs/>
                    <w:color w:val="000000"/>
                    <w:sz w:val="22"/>
                    <w:szCs w:val="22"/>
                  </w:rPr>
                  <w:t>Prof. Samantha Thelijjagoda</w:t>
                </w:r>
              </w:p>
            </w:tc>
          </w:sdtContent>
        </w:sdt>
        <w:tc>
          <w:tcPr>
            <w:tcW w:w="4140" w:type="dxa"/>
            <w:tcBorders>
              <w:top w:val="single" w:sz="8" w:space="0" w:color="4472C4"/>
              <w:left w:val="single" w:sz="8" w:space="0" w:color="4472C4"/>
              <w:bottom w:val="single" w:sz="8" w:space="0" w:color="4472C4"/>
              <w:right w:val="single" w:sz="8" w:space="0" w:color="4472C4"/>
            </w:tcBorders>
            <w:noWrap/>
            <w:hideMark/>
          </w:tcPr>
          <w:p w14:paraId="404E683B" w14:textId="18BDD6E8" w:rsidR="00A72917" w:rsidRDefault="00FA3946" w:rsidP="002D222A">
            <w:pPr>
              <w:rPr>
                <w:sz w:val="20"/>
                <w:szCs w:val="20"/>
              </w:rPr>
            </w:pPr>
            <w:r>
              <w:rPr>
                <w:sz w:val="20"/>
                <w:szCs w:val="20"/>
              </w:rPr>
              <w:t xml:space="preserve">                         </w:t>
            </w:r>
            <w:r>
              <w:rPr>
                <w:rFonts w:ascii="Calibri" w:hAnsi="Calibri" w:cs="Calibri"/>
                <w:b/>
                <w:bCs/>
                <w:color w:val="000000"/>
                <w:sz w:val="22"/>
                <w:szCs w:val="22"/>
              </w:rPr>
              <w:t xml:space="preserve"> </w:t>
            </w:r>
            <w:sdt>
              <w:sdtPr>
                <w:rPr>
                  <w:rFonts w:ascii="Calibri" w:hAnsi="Calibri" w:cs="Calibri"/>
                  <w:b/>
                  <w:bCs/>
                  <w:color w:val="000000"/>
                  <w:sz w:val="22"/>
                  <w:szCs w:val="22"/>
                </w:rPr>
                <w:alias w:val="Please Select"/>
                <w:tag w:val="Please Select"/>
                <w:id w:val="1038319891"/>
                <w:placeholder>
                  <w:docPart w:val="A9842CCA4A5E41009A45B256F426D26F"/>
                </w:placeholder>
                <w:dropDownList>
                  <w:listItem w:value="Choose an item."/>
                  <w:listItem w:displayText="Prof . Chandimal S. Jayawardena" w:value="Prof . Chandimal S. Jayawardena"/>
                  <w:listItem w:displayText="Prof . Koliya Pulasinghe" w:value="Prof . Koliya Pulasinghe"/>
                  <w:listItem w:displayText="Prof. Mahesha Kapurubandara" w:value="Prof. Mahesha Kapurubandara"/>
                  <w:listItem w:displayText="Prof. Samantha Thelijjagoda" w:value="Prof. Samantha Thelijjagoda"/>
                  <w:listItem w:displayText="Dr. Pradeep Abeygunawardhana" w:value="Dr. Pradeep Abeygunawardhana"/>
                  <w:listItem w:displayText="Dr. Pradeepa Samarasinghe" w:value="Dr. Pradeepa Samarasinghe"/>
                  <w:listItem w:displayText="Dr. Janaka Wijekoon" w:value="Dr. Janaka Wijekoon"/>
                  <w:listItem w:displayText="Dr.Dharshana Kasthurirathne" w:value="Dr.Dharshana Kasthurirathne"/>
                  <w:listItem w:displayText="Dr Anuradha Karunasena" w:value="Dr Anuradha Karunasena"/>
                  <w:listItem w:displayText="Dr. (Ms.) Windhaya Rankothge " w:value="Dr. (Ms.) Windhaya Rankothge "/>
                  <w:listItem w:displayText="Dr. Dasuni Nawinna" w:value="Dr. Dasuni Nawinna"/>
                  <w:listItem w:displayText="Dr. Malitha Wijesundara" w:value="Dr. Malitha Wijesundara"/>
                  <w:listItem w:displayText="Dr. Nuwan Kodagoda" w:value="Dr. Nuwan Kodagoda"/>
                  <w:listItem w:displayText="Dr. Jayantha Amararachchi" w:value="Dr. Jayantha Amararachchi"/>
                  <w:listItem w:displayText="Dr Jeewanee Bamunusinghe" w:value="Dr Jeewanee Bamunusinghe"/>
                  <w:listItem w:displayText="Mr. Yashas Mallawaarachchi" w:value="Mr. Yashas Mallawaarachchi"/>
                  <w:listItem w:displayText="Dr .Anuradha Jayakody" w:value="Dr .Anuradha Jayakody"/>
                  <w:listItem w:displayText="Dr .Lakmal Rupasinghe" w:value="Dr .Lakmal Rupasinghe"/>
                  <w:listItem w:displayText="Dr. Shyam Mehraaj" w:value="Dr. Shyam Mehraaj"/>
                  <w:listItem w:displayText="Dr. Kalpani Manathunge" w:value="Dr. Kalpani Manathunge"/>
                  <w:listItem w:displayText="Dr . Muditha Tissera" w:value="Dr . Muditha Tissera"/>
                  <w:listItem w:displayText="Ms Namalie Walagampaya" w:value="Ms Namalie Walagampaya"/>
                  <w:listItem w:displayText="Mr Jagath Wickramarathne" w:value="Mr Jagath Wickramarathne"/>
                  <w:listItem w:displayText="Mr Dilshan de Silva" w:value="Mr Dilshan de Silva"/>
                  <w:listItem w:displayText="Ms Sanvitha Kasturiarachchi" w:value="Ms Sanvitha Kasturiarachchi"/>
                  <w:listItem w:displayText="Ms Uthpala Samarakoon" w:value="Ms Uthpala Samarakoon"/>
                  <w:listItem w:displayText="Mr Amila Senarathne" w:value="Mr Amila Senarathne"/>
                  <w:listItem w:displayText="Ms Sanjeevi Chandrasiri" w:value="Ms Sanjeevi Chandrasiri"/>
                  <w:listItem w:displayText="Ms Lasantha Abesiri" w:value="Ms Lasantha Abesiri"/>
                  <w:listItem w:displayText="Ms Shashika Lokuliyana " w:value="Ms Shashika Lokuliyana "/>
                  <w:listItem w:displayText="Mr. Nalaka Dissanayake" w:value="Mr. Nalaka Dissanayake"/>
                  <w:listItem w:displayText="Ms.Chathurangika Kahandawarachchi" w:value="Ms.Chathurangika Kahandawarachchi"/>
                  <w:listItem w:displayText="Mr.Ishara Gamage" w:value="Mr.Ishara Gamage"/>
                  <w:listItem w:displayText="Ms. Dinuka Wijendra" w:value="Ms. Dinuka Wijendra"/>
                  <w:listItem w:displayText="Mr. Kavinga Yapa Abeywardene" w:value="Mr. Kavinga Yapa Abeywardene"/>
                  <w:listItem w:displayText="Ms Hansika Mahaadikara" w:value="Ms Hansika Mahaadikara"/>
                  <w:listItem w:displayText="Ms.Pradeepa Senani Bandara " w:value="Ms.Pradeepa Senani Bandara "/>
                  <w:listItem w:displayText="Mr. Udara Samarathunga" w:value="Mr. Udara Samarathunga"/>
                  <w:listItem w:displayText="Ms. K.M.Lokesha Prasadini" w:value="Ms. K.M.Lokesha Prasadini"/>
                  <w:listItem w:displayText="Ms. Kushnara Suriyawansa " w:value="Ms. Kushnara Suriyawansa "/>
                  <w:listItem w:displayText="Ms. Pasangi Rathnayake" w:value="Ms. Pasangi Rathnayake"/>
                  <w:listItem w:displayText="Ms.Dilani Lunugalage" w:value="Ms.Dilani Lunugalage"/>
                  <w:listItem w:displayText="Ms. Disni Charuka Sriyarathna" w:value="Ms. Disni Charuka Sriyarathna"/>
                  <w:listItem w:displayText="Ms. Janani Tharmaseelan" w:value="Ms. Janani Tharmaseelan"/>
                  <w:listItem w:displayText="Ms. Samanthi Eranga Siriwardene" w:value="Ms. Samanthi Eranga Siriwardene"/>
                  <w:listItem w:displayText="Ms. Gaya Thamali Dassanayake" w:value="Ms. Gaya Thamali Dassanayake"/>
                  <w:listItem w:displayText="Mr. Oshadha Seneweera" w:value="Mr. Oshadha Seneweera"/>
                  <w:listItem w:displayText="Mr. Adeepa Gunarathna" w:value="Mr. Adeepa Gunarathna"/>
                  <w:listItem w:displayText="Mr. Kanishka Yapa" w:value="Mr. Kanishka Yapa"/>
                  <w:listItem w:displayText="Mr. Nelum Chathuranga Amarasena" w:value="Mr. Nelum Chathuranga Amarasena"/>
                  <w:listItem w:displayText="Ms. Nadeesa Premadasa" w:value="Ms. Nadeesa Premadasa"/>
                  <w:listItem w:displayText="Ms.Thilini Buddhika Jayasinghe" w:value="Ms.Thilini Buddhika Jayasinghe"/>
                  <w:listItem w:displayText="Ms. Nilushi Dias" w:value="Ms. Nilushi Dias"/>
                  <w:listItem w:displayText="Mr Isuru Hasanka Kumarasiri" w:value="Mr Isuru Hasanka Kumarasiri"/>
                  <w:listItem w:displayText="Ms. Malika Lakmali " w:value="Ms. Malika Lakmali "/>
                  <w:listItem w:displayText="Mr. Chinthaka Wijerathna" w:value="Mr. Chinthaka Wijerathna"/>
                  <w:listItem w:displayText="Dr. Manouri A F Kurukulasuriya" w:value="Dr. Manouri A F Kurukulasuriya"/>
                  <w:listItem w:displayText="Ms. Upeksha Rathnasena" w:value="Ms. Upeksha Rathnasena"/>
                  <w:listItem w:displayText="Ms. Navodya Rajapakshe" w:value="Ms. Navodya Rajapakshe"/>
                  <w:listItem w:displayText="Ms. Ashani Erandi Peiris" w:value="Ms. Ashani Erandi Peiris"/>
                  <w:listItem w:displayText="Ms. Jayathri Kalinga " w:value="Ms. Jayathri Kalinga "/>
                  <w:listItem w:displayText="Mr. Prasanna Sumathipala" w:value="Mr. Prasanna Sumathipala"/>
                  <w:listItem w:displayText="Mr. Samantha Rajapakshe" w:value="Mr. Samantha Rajapakshe"/>
                  <w:listItem w:displayText="Ms.Anjali gamage" w:value="Ms.Anjali gamage"/>
                  <w:listItem w:displayText="Mr.Dammika De silva" w:value="Mr.Dammika De silva"/>
                  <w:listItem w:displayText="Ms.Geethanjalie Wimalaratne" w:value="Ms.Geethanjalie Wimalaratne"/>
                  <w:listItem w:displayText="Ms.Manori Gamage" w:value="Ms.Manori Gamage"/>
                  <w:listItem w:displayText="Mr.S.M.B.Harshanath" w:value="Mr.S.M.B.Harshanath"/>
                  <w:listItem w:displayText="Ms.Suranjini Silva" w:value="Ms.Suranjini Silva"/>
                  <w:listItem w:displayText="Ms. Janaki Chandrika de Silva" w:value="Ms. Janaki Chandrika de Silva"/>
                  <w:listItem w:displayText="Ms. KBA Bhagyanie Chathurika" w:value="Ms. KBA Bhagyanie Chathurika"/>
                  <w:listItem w:displayText="Ms. W. Chamari Madushani Silva" w:value="Ms. W. Chamari Madushani Silva"/>
                  <w:listItem w:displayText="Mr. Ravi Supunya" w:value="Mr. Ravi Supunya"/>
                  <w:listItem w:displayText="Ms. P. K. Suriya Kumari" w:value="Ms. P. K. Suriya Kumari"/>
                  <w:listItem w:displayText="Ms.Kavindi Liyanage" w:value="Ms.Kavindi Liyanage"/>
                  <w:listItem w:displayText="Ms. Shalini Rupasinghe" w:value="Ms. Shalini Rupasinghe"/>
                  <w:listItem w:displayText="Ms. Thilmi Anuththara Kuruppu" w:value="Ms. Thilmi Anuththara Kuruppu"/>
                  <w:listItem w:displayText="Ms. D.Hansi Achela de Silva" w:value="Ms. D.Hansi Achela de Silva"/>
                  <w:listItem w:displayText="Mr. Rajitha De Silva " w:value="Mr. Rajitha De Silva "/>
                  <w:listItem w:displayText="Ms. Narmada Gamage" w:value="Ms. Narmada Gamage"/>
                  <w:listItem w:displayText="Mr. Yadhavan Gokulan" w:value="Mr. Yadhavan Gokulan"/>
                  <w:listItem w:displayText="Ms. Jenny Kishara" w:value="Ms. Jenny Kishara"/>
                  <w:listItem w:displayText="Ms. Ishara Weerathunga" w:value="Ms. Ishara Weerathunga"/>
                  <w:listItem w:displayText="Ms. Mihiri Chethana" w:value="Ms. Mihiri Chethana"/>
                  <w:listItem w:displayText="Ms.Vijani piyawardana" w:value="Ms.Vijani piyawardana"/>
                  <w:listItem w:displayText="Ms.Archana  Kugathasan" w:value="Ms.Archana  Kugathasan"/>
                  <w:listItem w:displayText="Mr.Thusithanjana Thilakarathne" w:value="Mr.Thusithanjana Thilakarathne"/>
                  <w:listItem w:displayText="Ms.Amali Upekha Gunasinghe" w:value="Ms.Amali Upekha Gunasinghe"/>
                  <w:listItem w:displayText="Ms.Thilini Jayalath" w:value="Ms.Thilini Jayalath"/>
                  <w:listItem w:displayText="Ms.Devanshi Ganegoda" w:value="Ms.Devanshi Ganegoda"/>
                  <w:listItem w:displayText="Ms.Buddhima Attanayaka" w:value="Ms.Buddhima Attanayaka"/>
                  <w:listItem w:displayText="Ms.Sasini Wellalage" w:value="Ms.Sasini Wellalage"/>
                  <w:listItem w:displayText="Ms.Isuri Udara" w:value="Ms.Isuri Udara"/>
                  <w:listItem w:displayText="Ms.Dilani Kaveendri" w:value="Ms.Dilani Kaveendri"/>
                  <w:listItem w:displayText="Ms.Madhuka Nadeeshani" w:value="Ms.Madhuka Nadeeshani"/>
                  <w:listItem w:displayText="Ms.Lumini Wickramasinghe" w:value="Ms.Lumini Wickramasinghe"/>
                </w:dropDownList>
              </w:sdtPr>
              <w:sdtContent>
                <w:r w:rsidR="00040D33">
                  <w:rPr>
                    <w:rFonts w:ascii="Calibri" w:hAnsi="Calibri" w:cs="Calibri"/>
                    <w:b/>
                    <w:bCs/>
                    <w:color w:val="000000"/>
                    <w:sz w:val="22"/>
                    <w:szCs w:val="22"/>
                  </w:rPr>
                  <w:t>Ms.Archana  Kugathasan</w:t>
                </w:r>
              </w:sdtContent>
            </w:sdt>
          </w:p>
        </w:tc>
      </w:tr>
      <w:tr w:rsidR="00A72917" w14:paraId="49EA02AB" w14:textId="77777777" w:rsidTr="002D222A">
        <w:trPr>
          <w:trHeight w:val="390"/>
        </w:trPr>
        <w:tc>
          <w:tcPr>
            <w:tcW w:w="4878" w:type="dxa"/>
            <w:tcBorders>
              <w:top w:val="single" w:sz="8" w:space="0" w:color="4472C4"/>
              <w:left w:val="single" w:sz="8" w:space="0" w:color="4472C4"/>
              <w:bottom w:val="single" w:sz="8" w:space="0" w:color="4472C4"/>
              <w:right w:val="single" w:sz="8" w:space="0" w:color="4472C4"/>
            </w:tcBorders>
            <w:noWrap/>
            <w:vAlign w:val="bottom"/>
            <w:hideMark/>
          </w:tcPr>
          <w:p w14:paraId="222EC8C2" w14:textId="77777777" w:rsidR="00A72917" w:rsidRDefault="00A72917" w:rsidP="002D222A">
            <w:pPr>
              <w:jc w:val="center"/>
              <w:rPr>
                <w:rFonts w:ascii="Calibri" w:hAnsi="Calibri" w:cs="Calibri"/>
                <w:b/>
                <w:bCs/>
                <w:color w:val="000000"/>
                <w:sz w:val="20"/>
                <w:szCs w:val="20"/>
              </w:rPr>
            </w:pPr>
            <w:r>
              <w:rPr>
                <w:rFonts w:ascii="Calibri" w:hAnsi="Calibri" w:cs="Calibri"/>
                <w:b/>
                <w:bCs/>
                <w:color w:val="000000"/>
                <w:sz w:val="20"/>
                <w:szCs w:val="20"/>
              </w:rPr>
              <w:t>Signature</w:t>
            </w:r>
          </w:p>
        </w:tc>
        <w:tc>
          <w:tcPr>
            <w:tcW w:w="4140" w:type="dxa"/>
            <w:tcBorders>
              <w:top w:val="single" w:sz="8" w:space="0" w:color="4472C4"/>
              <w:left w:val="single" w:sz="8" w:space="0" w:color="4472C4"/>
              <w:bottom w:val="single" w:sz="8" w:space="0" w:color="4472C4"/>
              <w:right w:val="single" w:sz="8" w:space="0" w:color="4472C4"/>
            </w:tcBorders>
            <w:noWrap/>
            <w:vAlign w:val="bottom"/>
            <w:hideMark/>
          </w:tcPr>
          <w:p w14:paraId="77D88EC5" w14:textId="77777777" w:rsidR="00A72917" w:rsidRDefault="00A72917" w:rsidP="002D222A">
            <w:pPr>
              <w:jc w:val="center"/>
              <w:rPr>
                <w:rFonts w:ascii="Calibri" w:hAnsi="Calibri" w:cs="Calibri"/>
                <w:b/>
                <w:bCs/>
                <w:color w:val="000000"/>
                <w:sz w:val="20"/>
                <w:szCs w:val="20"/>
              </w:rPr>
            </w:pPr>
            <w:r>
              <w:rPr>
                <w:rFonts w:ascii="Calibri" w:hAnsi="Calibri" w:cs="Calibri"/>
                <w:b/>
                <w:bCs/>
                <w:color w:val="000000"/>
                <w:sz w:val="20"/>
                <w:szCs w:val="20"/>
              </w:rPr>
              <w:t>Signature</w:t>
            </w:r>
          </w:p>
        </w:tc>
      </w:tr>
      <w:tr w:rsidR="00A72917" w14:paraId="7BF3BA85" w14:textId="77777777" w:rsidTr="002D222A">
        <w:trPr>
          <w:trHeight w:val="720"/>
        </w:trPr>
        <w:tc>
          <w:tcPr>
            <w:tcW w:w="4878" w:type="dxa"/>
            <w:tcBorders>
              <w:top w:val="single" w:sz="8" w:space="0" w:color="4472C4"/>
              <w:left w:val="single" w:sz="8" w:space="0" w:color="4472C4"/>
              <w:bottom w:val="single" w:sz="8" w:space="0" w:color="4472C4"/>
              <w:right w:val="single" w:sz="8" w:space="0" w:color="4472C4"/>
            </w:tcBorders>
            <w:noWrap/>
            <w:vAlign w:val="bottom"/>
            <w:hideMark/>
          </w:tcPr>
          <w:p w14:paraId="31753190" w14:textId="77777777" w:rsidR="00A72917" w:rsidRPr="006D1876" w:rsidRDefault="00A72917" w:rsidP="002D222A">
            <w:pPr>
              <w:jc w:val="center"/>
              <w:rPr>
                <w:rFonts w:ascii="Calibri" w:hAnsi="Calibri" w:cs="Calibri"/>
                <w:b/>
                <w:bCs/>
                <w:color w:val="A6A6A6"/>
                <w:sz w:val="22"/>
                <w:szCs w:val="22"/>
              </w:rPr>
            </w:pPr>
            <w:r w:rsidRPr="006D1876">
              <w:rPr>
                <w:rFonts w:ascii="Calibri" w:hAnsi="Calibri" w:cs="Calibri"/>
                <w:b/>
                <w:bCs/>
                <w:color w:val="A6A6A6"/>
                <w:sz w:val="22"/>
                <w:szCs w:val="22"/>
              </w:rPr>
              <w:t>Attach the email</w:t>
            </w:r>
            <w:r>
              <w:rPr>
                <w:rFonts w:ascii="Calibri" w:hAnsi="Calibri" w:cs="Calibri"/>
                <w:b/>
                <w:bCs/>
                <w:color w:val="A6A6A6"/>
                <w:sz w:val="22"/>
                <w:szCs w:val="22"/>
              </w:rPr>
              <w:t xml:space="preserve"> as Appendix 1</w:t>
            </w:r>
          </w:p>
        </w:tc>
        <w:tc>
          <w:tcPr>
            <w:tcW w:w="4140" w:type="dxa"/>
            <w:tcBorders>
              <w:top w:val="single" w:sz="8" w:space="0" w:color="4472C4"/>
              <w:left w:val="single" w:sz="8" w:space="0" w:color="4472C4"/>
              <w:bottom w:val="single" w:sz="8" w:space="0" w:color="4472C4"/>
              <w:right w:val="single" w:sz="8" w:space="0" w:color="4472C4"/>
            </w:tcBorders>
            <w:noWrap/>
            <w:vAlign w:val="bottom"/>
            <w:hideMark/>
          </w:tcPr>
          <w:p w14:paraId="77FB3A2D" w14:textId="77777777" w:rsidR="00A72917" w:rsidRPr="006D1876" w:rsidRDefault="00A72917" w:rsidP="002D222A">
            <w:pPr>
              <w:jc w:val="center"/>
              <w:rPr>
                <w:rFonts w:ascii="Calibri" w:hAnsi="Calibri" w:cs="Calibri"/>
                <w:b/>
                <w:bCs/>
                <w:color w:val="A6A6A6"/>
                <w:sz w:val="22"/>
                <w:szCs w:val="22"/>
              </w:rPr>
            </w:pPr>
            <w:r w:rsidRPr="006D1876">
              <w:rPr>
                <w:rFonts w:ascii="Calibri" w:hAnsi="Calibri" w:cs="Calibri"/>
                <w:b/>
                <w:bCs/>
                <w:color w:val="A6A6A6"/>
                <w:sz w:val="22"/>
                <w:szCs w:val="22"/>
              </w:rPr>
              <w:t>Attach the email</w:t>
            </w:r>
            <w:r>
              <w:rPr>
                <w:rFonts w:ascii="Calibri" w:hAnsi="Calibri" w:cs="Calibri"/>
                <w:b/>
                <w:bCs/>
                <w:color w:val="A6A6A6"/>
                <w:sz w:val="22"/>
                <w:szCs w:val="22"/>
              </w:rPr>
              <w:t xml:space="preserve"> as Appendix 2</w:t>
            </w:r>
          </w:p>
        </w:tc>
      </w:tr>
      <w:tr w:rsidR="00A72917" w14:paraId="61BAA480" w14:textId="77777777" w:rsidTr="002D222A">
        <w:trPr>
          <w:trHeight w:val="390"/>
        </w:trPr>
        <w:tc>
          <w:tcPr>
            <w:tcW w:w="4878" w:type="dxa"/>
            <w:tcBorders>
              <w:top w:val="single" w:sz="8" w:space="0" w:color="4472C4"/>
              <w:left w:val="single" w:sz="8" w:space="0" w:color="4472C4"/>
              <w:bottom w:val="single" w:sz="4" w:space="0" w:color="5B9BD5"/>
              <w:right w:val="single" w:sz="8" w:space="0" w:color="4472C4"/>
            </w:tcBorders>
            <w:noWrap/>
            <w:vAlign w:val="bottom"/>
            <w:hideMark/>
          </w:tcPr>
          <w:p w14:paraId="504768FE" w14:textId="77777777" w:rsidR="00A72917" w:rsidRDefault="00A72917" w:rsidP="002D222A">
            <w:pPr>
              <w:jc w:val="center"/>
              <w:rPr>
                <w:rFonts w:ascii="Calibri" w:hAnsi="Calibri" w:cs="Calibri"/>
                <w:b/>
                <w:bCs/>
                <w:color w:val="F2F2F2"/>
                <w:sz w:val="22"/>
                <w:szCs w:val="22"/>
              </w:rPr>
            </w:pPr>
          </w:p>
        </w:tc>
        <w:tc>
          <w:tcPr>
            <w:tcW w:w="4140" w:type="dxa"/>
            <w:tcBorders>
              <w:top w:val="single" w:sz="8" w:space="0" w:color="4472C4"/>
              <w:left w:val="single" w:sz="8" w:space="0" w:color="4472C4"/>
              <w:bottom w:val="single" w:sz="4" w:space="0" w:color="5B9BD5"/>
              <w:right w:val="single" w:sz="8" w:space="0" w:color="4472C4"/>
            </w:tcBorders>
            <w:noWrap/>
            <w:hideMark/>
          </w:tcPr>
          <w:p w14:paraId="5E93A8AC" w14:textId="77777777" w:rsidR="00A72917" w:rsidRDefault="00A72917" w:rsidP="002D222A">
            <w:pPr>
              <w:rPr>
                <w:sz w:val="20"/>
                <w:szCs w:val="20"/>
              </w:rPr>
            </w:pPr>
          </w:p>
        </w:tc>
      </w:tr>
      <w:tr w:rsidR="00A72917" w14:paraId="2D4637A4" w14:textId="77777777" w:rsidTr="002D222A">
        <w:trPr>
          <w:trHeight w:val="390"/>
        </w:trPr>
        <w:tc>
          <w:tcPr>
            <w:tcW w:w="4878" w:type="dxa"/>
            <w:tcBorders>
              <w:top w:val="single" w:sz="4" w:space="0" w:color="5B9BD5"/>
              <w:left w:val="single" w:sz="4" w:space="0" w:color="5B9BD5"/>
              <w:bottom w:val="single" w:sz="4" w:space="0" w:color="5B9BD5"/>
              <w:right w:val="single" w:sz="4" w:space="0" w:color="5B9BD5"/>
            </w:tcBorders>
            <w:noWrap/>
            <w:vAlign w:val="bottom"/>
            <w:hideMark/>
          </w:tcPr>
          <w:p w14:paraId="5045B06B" w14:textId="77777777" w:rsidR="00A72917" w:rsidRDefault="00A72917" w:rsidP="002D222A">
            <w:pPr>
              <w:jc w:val="center"/>
              <w:rPr>
                <w:rFonts w:ascii="Calibri" w:hAnsi="Calibri" w:cs="Calibri"/>
                <w:b/>
                <w:bCs/>
                <w:color w:val="000000"/>
                <w:sz w:val="22"/>
                <w:szCs w:val="22"/>
              </w:rPr>
            </w:pPr>
            <w:r>
              <w:rPr>
                <w:rFonts w:ascii="Calibri" w:hAnsi="Calibri" w:cs="Calibri"/>
                <w:b/>
                <w:bCs/>
                <w:color w:val="000000"/>
                <w:sz w:val="22"/>
                <w:szCs w:val="22"/>
              </w:rPr>
              <w:t>Date</w:t>
            </w:r>
          </w:p>
        </w:tc>
        <w:tc>
          <w:tcPr>
            <w:tcW w:w="4140" w:type="dxa"/>
            <w:tcBorders>
              <w:top w:val="single" w:sz="4" w:space="0" w:color="5B9BD5"/>
              <w:left w:val="single" w:sz="4" w:space="0" w:color="5B9BD5"/>
              <w:bottom w:val="single" w:sz="4" w:space="0" w:color="5B9BD5"/>
              <w:right w:val="single" w:sz="4" w:space="0" w:color="5B9BD5"/>
            </w:tcBorders>
            <w:noWrap/>
            <w:hideMark/>
          </w:tcPr>
          <w:p w14:paraId="1C8DE49F" w14:textId="77777777" w:rsidR="00A72917" w:rsidRDefault="00A72917" w:rsidP="002D222A">
            <w:pPr>
              <w:jc w:val="center"/>
              <w:rPr>
                <w:rFonts w:ascii="Calibri" w:hAnsi="Calibri" w:cs="Calibri"/>
                <w:b/>
                <w:bCs/>
                <w:color w:val="000000"/>
                <w:sz w:val="22"/>
                <w:szCs w:val="22"/>
              </w:rPr>
            </w:pPr>
          </w:p>
          <w:p w14:paraId="0A8862E2" w14:textId="77777777" w:rsidR="00A72917" w:rsidRDefault="00A72917" w:rsidP="002D222A">
            <w:pPr>
              <w:jc w:val="center"/>
              <w:rPr>
                <w:rFonts w:ascii="Calibri" w:hAnsi="Calibri" w:cs="Calibri"/>
                <w:b/>
                <w:bCs/>
                <w:color w:val="000000"/>
                <w:sz w:val="22"/>
                <w:szCs w:val="22"/>
              </w:rPr>
            </w:pPr>
            <w:r>
              <w:rPr>
                <w:rFonts w:ascii="Calibri" w:hAnsi="Calibri" w:cs="Calibri"/>
                <w:b/>
                <w:bCs/>
                <w:color w:val="000000"/>
                <w:sz w:val="22"/>
                <w:szCs w:val="22"/>
              </w:rPr>
              <w:t>Date</w:t>
            </w:r>
          </w:p>
        </w:tc>
      </w:tr>
    </w:tbl>
    <w:p w14:paraId="368DFD70" w14:textId="77777777" w:rsidR="00A72917" w:rsidRDefault="00A72917" w:rsidP="00A72917">
      <w:pPr>
        <w:rPr>
          <w:rFonts w:ascii="Calibri" w:hAnsi="Calibri" w:cs="Calibri"/>
          <w:b/>
        </w:rPr>
      </w:pPr>
    </w:p>
    <w:p w14:paraId="25D7FE63" w14:textId="6A46E252" w:rsidR="00040D33" w:rsidRDefault="00040D33" w:rsidP="00A72917">
      <w:pPr>
        <w:rPr>
          <w:rFonts w:ascii="Calibri" w:hAnsi="Calibri" w:cs="Calibri"/>
          <w:b/>
        </w:rPr>
      </w:pPr>
    </w:p>
    <w:p w14:paraId="35B8D90B" w14:textId="0F6B4135" w:rsidR="00040D33" w:rsidRDefault="00040D33" w:rsidP="00A72917">
      <w:pPr>
        <w:rPr>
          <w:rFonts w:ascii="Calibri" w:hAnsi="Calibri" w:cs="Calibri"/>
          <w:b/>
        </w:rPr>
      </w:pPr>
    </w:p>
    <w:p w14:paraId="20B1494D" w14:textId="4C55C78B" w:rsidR="00040D33" w:rsidRDefault="00040D33" w:rsidP="00A72917">
      <w:pPr>
        <w:rPr>
          <w:rFonts w:ascii="Calibri" w:hAnsi="Calibri" w:cs="Calibri"/>
          <w:b/>
        </w:rPr>
      </w:pPr>
    </w:p>
    <w:p w14:paraId="11D4FEA8" w14:textId="333A40BC" w:rsidR="00040D33" w:rsidRDefault="00040D33" w:rsidP="00A72917">
      <w:pPr>
        <w:rPr>
          <w:rFonts w:ascii="Calibri" w:hAnsi="Calibri" w:cs="Calibri"/>
          <w:b/>
        </w:rPr>
      </w:pPr>
    </w:p>
    <w:p w14:paraId="5CD22DA2" w14:textId="77777777" w:rsidR="00040D33" w:rsidRDefault="00040D33" w:rsidP="00A72917">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1774"/>
        <w:gridCol w:w="1620"/>
        <w:gridCol w:w="2596"/>
        <w:gridCol w:w="1989"/>
        <w:gridCol w:w="1577"/>
        <w:gridCol w:w="74"/>
      </w:tblGrid>
      <w:tr w:rsidR="00A72917" w:rsidRPr="005133B1" w14:paraId="52FEE81F" w14:textId="77777777" w:rsidTr="002D222A">
        <w:tc>
          <w:tcPr>
            <w:tcW w:w="9630" w:type="dxa"/>
            <w:gridSpan w:val="6"/>
            <w:tcBorders>
              <w:top w:val="nil"/>
              <w:left w:val="single" w:sz="4" w:space="0" w:color="4BACC6"/>
              <w:bottom w:val="nil"/>
            </w:tcBorders>
          </w:tcPr>
          <w:p w14:paraId="445B6C90" w14:textId="77777777" w:rsidR="00A72917" w:rsidRPr="00BA580F" w:rsidRDefault="00A72917" w:rsidP="002D222A">
            <w:pPr>
              <w:rPr>
                <w:rFonts w:ascii="Calibri" w:hAnsi="Calibri" w:cs="Calibri"/>
                <w:color w:val="A6A6A6"/>
                <w:sz w:val="20"/>
                <w:szCs w:val="20"/>
              </w:rPr>
            </w:pPr>
            <w:r>
              <w:rPr>
                <w:rFonts w:ascii="Calibri" w:hAnsi="Calibri" w:cs="Calibri"/>
                <w:bCs/>
                <w:color w:val="000000"/>
                <w:sz w:val="26"/>
                <w:szCs w:val="26"/>
              </w:rPr>
              <w:t>EXTERNAL SUPERVISOR Details</w:t>
            </w:r>
            <w:r w:rsidRPr="0031554F">
              <w:rPr>
                <w:rFonts w:ascii="Calibri" w:hAnsi="Calibri" w:cs="Calibri"/>
                <w:color w:val="A6A6A6"/>
                <w:sz w:val="20"/>
                <w:szCs w:val="20"/>
              </w:rPr>
              <w:t xml:space="preserve"> (</w:t>
            </w:r>
            <w:r>
              <w:rPr>
                <w:rFonts w:ascii="Calibri" w:hAnsi="Calibri" w:cs="Calibri"/>
                <w:color w:val="A6A6A6"/>
                <w:sz w:val="20"/>
                <w:szCs w:val="20"/>
              </w:rPr>
              <w:t>if any, may be from the industry</w:t>
            </w:r>
            <w:r w:rsidRPr="0031554F">
              <w:rPr>
                <w:rFonts w:ascii="Calibri" w:hAnsi="Calibri" w:cs="Calibri"/>
                <w:color w:val="A6A6A6"/>
                <w:sz w:val="20"/>
                <w:szCs w:val="20"/>
              </w:rPr>
              <w:t>)</w:t>
            </w:r>
          </w:p>
          <w:p w14:paraId="0260B4A6" w14:textId="77777777" w:rsidR="00A72917" w:rsidRPr="005133B1" w:rsidRDefault="00A72917" w:rsidP="002D222A">
            <w:pPr>
              <w:rPr>
                <w:rFonts w:ascii="Calibri" w:hAnsi="Calibri" w:cs="Calibri"/>
                <w:b/>
                <w:bCs/>
                <w:color w:val="000000"/>
              </w:rPr>
            </w:pPr>
          </w:p>
        </w:tc>
      </w:tr>
      <w:tr w:rsidR="00A72917" w:rsidRPr="005133B1" w14:paraId="5E71F48F" w14:textId="77777777" w:rsidTr="00DF0E71">
        <w:tblPrEx>
          <w:tblBorders>
            <w:top w:val="single" w:sz="4" w:space="0" w:color="4BACC6"/>
            <w:left w:val="single" w:sz="4" w:space="0" w:color="4BACC6"/>
            <w:bottom w:val="single" w:sz="4" w:space="0" w:color="4BACC6"/>
            <w:right w:val="single" w:sz="4" w:space="0" w:color="4BACC6"/>
          </w:tblBorders>
        </w:tblPrEx>
        <w:trPr>
          <w:gridAfter w:val="1"/>
          <w:wAfter w:w="74" w:type="dxa"/>
        </w:trPr>
        <w:tc>
          <w:tcPr>
            <w:tcW w:w="1776" w:type="dxa"/>
            <w:tcBorders>
              <w:top w:val="nil"/>
              <w:left w:val="single" w:sz="4" w:space="0" w:color="4BACC6"/>
            </w:tcBorders>
            <w:shd w:val="clear" w:color="auto" w:fill="EBF6F9"/>
          </w:tcPr>
          <w:p w14:paraId="181BC05D" w14:textId="1D0D0C32" w:rsidR="00A72917" w:rsidRPr="008A0D71" w:rsidRDefault="00A72917" w:rsidP="002D222A">
            <w:pPr>
              <w:jc w:val="both"/>
              <w:rPr>
                <w:rFonts w:ascii="Calibri" w:hAnsi="Calibri" w:cs="Calibri"/>
                <w:b/>
                <w:bCs/>
                <w:color w:val="000000"/>
                <w:sz w:val="72"/>
                <w:szCs w:val="72"/>
              </w:rPr>
            </w:pPr>
          </w:p>
        </w:tc>
        <w:tc>
          <w:tcPr>
            <w:tcW w:w="1621" w:type="dxa"/>
            <w:tcBorders>
              <w:top w:val="nil"/>
            </w:tcBorders>
            <w:shd w:val="clear" w:color="auto" w:fill="EBF6F9"/>
          </w:tcPr>
          <w:p w14:paraId="7BAF64C2" w14:textId="77777777" w:rsidR="00A72917" w:rsidRPr="008A0D71" w:rsidRDefault="00A72917" w:rsidP="002D222A">
            <w:pPr>
              <w:jc w:val="both"/>
              <w:rPr>
                <w:rFonts w:ascii="Calibri" w:hAnsi="Calibri" w:cs="Calibri"/>
                <w:color w:val="000000"/>
                <w:sz w:val="72"/>
                <w:szCs w:val="72"/>
              </w:rPr>
            </w:pPr>
          </w:p>
        </w:tc>
        <w:tc>
          <w:tcPr>
            <w:tcW w:w="2597" w:type="dxa"/>
            <w:tcBorders>
              <w:top w:val="nil"/>
            </w:tcBorders>
            <w:shd w:val="clear" w:color="auto" w:fill="EBF6F9"/>
          </w:tcPr>
          <w:p w14:paraId="12B9506E" w14:textId="77777777" w:rsidR="00A72917" w:rsidRPr="008A0D71" w:rsidRDefault="00A72917" w:rsidP="002D222A">
            <w:pPr>
              <w:jc w:val="both"/>
              <w:rPr>
                <w:rFonts w:ascii="Calibri" w:hAnsi="Calibri" w:cs="Calibri"/>
                <w:color w:val="000000"/>
                <w:sz w:val="72"/>
                <w:szCs w:val="72"/>
              </w:rPr>
            </w:pPr>
          </w:p>
        </w:tc>
        <w:tc>
          <w:tcPr>
            <w:tcW w:w="1991" w:type="dxa"/>
            <w:tcBorders>
              <w:top w:val="nil"/>
              <w:bottom w:val="single" w:sz="4" w:space="0" w:color="4BACC6"/>
            </w:tcBorders>
            <w:shd w:val="clear" w:color="auto" w:fill="EBF6F9"/>
          </w:tcPr>
          <w:p w14:paraId="6A4F3971" w14:textId="77777777" w:rsidR="00A72917" w:rsidRPr="008A0D71" w:rsidRDefault="00A72917" w:rsidP="002D222A">
            <w:pPr>
              <w:jc w:val="both"/>
              <w:rPr>
                <w:rFonts w:ascii="Calibri" w:hAnsi="Calibri" w:cs="Calibri"/>
                <w:color w:val="000000"/>
                <w:sz w:val="72"/>
                <w:szCs w:val="72"/>
              </w:rPr>
            </w:pPr>
          </w:p>
        </w:tc>
        <w:tc>
          <w:tcPr>
            <w:tcW w:w="1571" w:type="dxa"/>
            <w:tcBorders>
              <w:top w:val="nil"/>
              <w:bottom w:val="single" w:sz="4" w:space="0" w:color="4BACC6"/>
              <w:right w:val="nil"/>
            </w:tcBorders>
            <w:shd w:val="clear" w:color="auto" w:fill="EBF6F9"/>
          </w:tcPr>
          <w:p w14:paraId="7C5B87B4" w14:textId="77777777" w:rsidR="00A72917" w:rsidRPr="008A0D71" w:rsidRDefault="00A72917" w:rsidP="002D222A">
            <w:pPr>
              <w:jc w:val="both"/>
              <w:rPr>
                <w:rFonts w:ascii="Calibri" w:hAnsi="Calibri" w:cs="Calibri"/>
                <w:color w:val="000000"/>
                <w:sz w:val="72"/>
                <w:szCs w:val="72"/>
              </w:rPr>
            </w:pPr>
            <w:r w:rsidRPr="006D1876">
              <w:rPr>
                <w:rFonts w:ascii="Calibri" w:hAnsi="Calibri" w:cs="Calibri"/>
                <w:b/>
                <w:bCs/>
                <w:color w:val="A6A6A6"/>
                <w:sz w:val="22"/>
                <w:szCs w:val="22"/>
              </w:rPr>
              <w:t>Attach the email</w:t>
            </w:r>
            <w:r>
              <w:rPr>
                <w:rFonts w:ascii="Calibri" w:hAnsi="Calibri" w:cs="Calibri"/>
                <w:b/>
                <w:bCs/>
                <w:color w:val="A6A6A6"/>
                <w:sz w:val="22"/>
                <w:szCs w:val="22"/>
              </w:rPr>
              <w:t xml:space="preserve"> as Appendix 3</w:t>
            </w:r>
          </w:p>
        </w:tc>
      </w:tr>
      <w:tr w:rsidR="00A72917" w:rsidRPr="005133B1" w14:paraId="28AFA87D" w14:textId="77777777" w:rsidTr="00DF0E71">
        <w:tblPrEx>
          <w:tblBorders>
            <w:top w:val="single" w:sz="4" w:space="0" w:color="4BACC6"/>
            <w:left w:val="single" w:sz="4" w:space="0" w:color="4BACC6"/>
            <w:bottom w:val="single" w:sz="4" w:space="0" w:color="4BACC6"/>
            <w:right w:val="single" w:sz="4" w:space="0" w:color="4BACC6"/>
          </w:tblBorders>
        </w:tblPrEx>
        <w:trPr>
          <w:gridAfter w:val="1"/>
          <w:wAfter w:w="74" w:type="dxa"/>
          <w:trHeight w:val="1232"/>
        </w:trPr>
        <w:tc>
          <w:tcPr>
            <w:tcW w:w="1776" w:type="dxa"/>
            <w:tcBorders>
              <w:left w:val="nil"/>
              <w:bottom w:val="nil"/>
            </w:tcBorders>
            <w:shd w:val="clear" w:color="auto" w:fill="auto"/>
          </w:tcPr>
          <w:p w14:paraId="54BFE8A4" w14:textId="77777777" w:rsidR="00A72917" w:rsidRDefault="00A72917" w:rsidP="002D222A">
            <w:pPr>
              <w:jc w:val="center"/>
              <w:rPr>
                <w:rFonts w:ascii="Calibri" w:hAnsi="Calibri" w:cs="Calibri"/>
                <w:bCs/>
                <w:color w:val="000000"/>
                <w:sz w:val="22"/>
                <w:szCs w:val="22"/>
              </w:rPr>
            </w:pPr>
            <w:r w:rsidRPr="00EC0603">
              <w:rPr>
                <w:rFonts w:ascii="Calibri" w:hAnsi="Calibri" w:cs="Calibri"/>
                <w:bCs/>
                <w:color w:val="000000"/>
                <w:sz w:val="22"/>
                <w:szCs w:val="22"/>
              </w:rPr>
              <w:t>Name</w:t>
            </w:r>
          </w:p>
          <w:p w14:paraId="07A8F033" w14:textId="77777777" w:rsidR="00DF0E71" w:rsidRPr="005133B1" w:rsidRDefault="00DF0E71" w:rsidP="002D222A">
            <w:pPr>
              <w:jc w:val="center"/>
              <w:rPr>
                <w:rFonts w:ascii="Calibri" w:hAnsi="Calibri" w:cs="Calibri"/>
                <w:b/>
                <w:bCs/>
                <w:color w:val="000000"/>
                <w:sz w:val="22"/>
                <w:szCs w:val="22"/>
              </w:rPr>
            </w:pPr>
          </w:p>
          <w:p w14:paraId="614CBB7C" w14:textId="37D78FA9" w:rsidR="00A72917" w:rsidRPr="005133B1" w:rsidRDefault="00040D33" w:rsidP="002D222A">
            <w:pPr>
              <w:jc w:val="center"/>
              <w:rPr>
                <w:rFonts w:ascii="Calibri" w:hAnsi="Calibri" w:cs="Calibri"/>
                <w:b/>
                <w:bCs/>
                <w:color w:val="000000"/>
                <w:sz w:val="22"/>
                <w:szCs w:val="22"/>
              </w:rPr>
            </w:pPr>
            <w:r>
              <w:rPr>
                <w:rFonts w:ascii="Calibri" w:hAnsi="Calibri" w:cs="Calibri"/>
                <w:b/>
                <w:bCs/>
                <w:color w:val="000000"/>
                <w:sz w:val="22"/>
                <w:szCs w:val="22"/>
              </w:rPr>
              <w:t>Mr.</w:t>
            </w:r>
            <w:r w:rsidR="00626E58">
              <w:rPr>
                <w:rFonts w:ascii="Calibri" w:hAnsi="Calibri" w:cs="Calibri"/>
                <w:b/>
                <w:bCs/>
                <w:color w:val="000000"/>
                <w:sz w:val="22"/>
                <w:szCs w:val="22"/>
              </w:rPr>
              <w:t xml:space="preserve"> </w:t>
            </w:r>
            <w:proofErr w:type="spellStart"/>
            <w:r w:rsidR="00626E58">
              <w:rPr>
                <w:rFonts w:ascii="Calibri" w:hAnsi="Calibri" w:cs="Calibri"/>
                <w:b/>
                <w:bCs/>
                <w:color w:val="000000"/>
                <w:sz w:val="22"/>
                <w:szCs w:val="22"/>
              </w:rPr>
              <w:t>Koliya</w:t>
            </w:r>
            <w:proofErr w:type="spellEnd"/>
            <w:r w:rsidR="00626E58">
              <w:rPr>
                <w:rFonts w:ascii="Calibri" w:hAnsi="Calibri" w:cs="Calibri"/>
                <w:b/>
                <w:bCs/>
                <w:color w:val="000000"/>
                <w:sz w:val="22"/>
                <w:szCs w:val="22"/>
              </w:rPr>
              <w:t xml:space="preserve"> </w:t>
            </w:r>
            <w:proofErr w:type="spellStart"/>
            <w:r w:rsidR="00626E58">
              <w:rPr>
                <w:rFonts w:ascii="Calibri" w:hAnsi="Calibri" w:cs="Calibri"/>
                <w:b/>
                <w:bCs/>
                <w:color w:val="000000"/>
                <w:sz w:val="22"/>
                <w:szCs w:val="22"/>
              </w:rPr>
              <w:t>Harshanath</w:t>
            </w:r>
            <w:proofErr w:type="spellEnd"/>
          </w:p>
        </w:tc>
        <w:tc>
          <w:tcPr>
            <w:tcW w:w="1621" w:type="dxa"/>
            <w:tcBorders>
              <w:bottom w:val="nil"/>
            </w:tcBorders>
            <w:shd w:val="clear" w:color="auto" w:fill="auto"/>
          </w:tcPr>
          <w:p w14:paraId="3EF5E6B7" w14:textId="77777777" w:rsidR="00A72917" w:rsidRDefault="00A72917" w:rsidP="002D222A">
            <w:pPr>
              <w:jc w:val="center"/>
              <w:rPr>
                <w:rFonts w:ascii="Calibri" w:hAnsi="Calibri" w:cs="Calibri"/>
                <w:color w:val="000000"/>
                <w:sz w:val="22"/>
                <w:szCs w:val="22"/>
              </w:rPr>
            </w:pPr>
            <w:r w:rsidRPr="005133B1">
              <w:rPr>
                <w:rFonts w:ascii="Calibri" w:hAnsi="Calibri" w:cs="Calibri"/>
                <w:color w:val="000000"/>
                <w:sz w:val="22"/>
                <w:szCs w:val="22"/>
              </w:rPr>
              <w:t>Affiliation</w:t>
            </w:r>
          </w:p>
          <w:p w14:paraId="66F02741" w14:textId="77777777" w:rsidR="00DF0E71" w:rsidRDefault="00DF0E71" w:rsidP="002D222A">
            <w:pPr>
              <w:jc w:val="center"/>
              <w:rPr>
                <w:rFonts w:ascii="Calibri" w:hAnsi="Calibri" w:cs="Calibri"/>
                <w:color w:val="000000"/>
                <w:sz w:val="22"/>
                <w:szCs w:val="22"/>
              </w:rPr>
            </w:pPr>
          </w:p>
          <w:p w14:paraId="57C17111" w14:textId="03CDC432" w:rsidR="00DB4011" w:rsidRPr="00DB4011" w:rsidRDefault="00DB4011" w:rsidP="00DB4011">
            <w:pPr>
              <w:jc w:val="center"/>
              <w:rPr>
                <w:rFonts w:ascii="Calibri" w:hAnsi="Calibri" w:cs="Calibri"/>
                <w:b/>
                <w:bCs/>
                <w:sz w:val="22"/>
                <w:szCs w:val="22"/>
              </w:rPr>
            </w:pPr>
            <w:r w:rsidRPr="00DB4011">
              <w:rPr>
                <w:rFonts w:ascii="Calibri" w:hAnsi="Calibri" w:cs="Calibri"/>
                <w:b/>
                <w:bCs/>
                <w:sz w:val="22"/>
                <w:szCs w:val="22"/>
              </w:rPr>
              <w:t>University of Wollongong</w:t>
            </w:r>
          </w:p>
        </w:tc>
        <w:tc>
          <w:tcPr>
            <w:tcW w:w="2597" w:type="dxa"/>
            <w:tcBorders>
              <w:bottom w:val="nil"/>
            </w:tcBorders>
            <w:shd w:val="clear" w:color="auto" w:fill="auto"/>
          </w:tcPr>
          <w:p w14:paraId="4D133665" w14:textId="77777777" w:rsidR="00A72917" w:rsidRDefault="00A72917" w:rsidP="002D222A">
            <w:pPr>
              <w:jc w:val="center"/>
              <w:rPr>
                <w:rFonts w:ascii="Calibri" w:hAnsi="Calibri" w:cs="Calibri"/>
                <w:color w:val="000000"/>
                <w:sz w:val="22"/>
                <w:szCs w:val="22"/>
              </w:rPr>
            </w:pPr>
            <w:r w:rsidRPr="005133B1">
              <w:rPr>
                <w:rFonts w:ascii="Calibri" w:hAnsi="Calibri" w:cs="Calibri"/>
                <w:color w:val="000000"/>
                <w:sz w:val="22"/>
                <w:szCs w:val="22"/>
              </w:rPr>
              <w:t>Contact Address</w:t>
            </w:r>
          </w:p>
          <w:p w14:paraId="328B9534" w14:textId="77777777" w:rsidR="00DF0E71" w:rsidRDefault="00DF0E71" w:rsidP="002D222A">
            <w:pPr>
              <w:jc w:val="center"/>
              <w:rPr>
                <w:rFonts w:ascii="Calibri" w:hAnsi="Calibri" w:cs="Calibri"/>
                <w:color w:val="000000"/>
                <w:sz w:val="22"/>
                <w:szCs w:val="22"/>
              </w:rPr>
            </w:pPr>
          </w:p>
          <w:p w14:paraId="331B7E08" w14:textId="66C774A1" w:rsidR="00626E58" w:rsidRPr="00850076" w:rsidRDefault="00850076" w:rsidP="002D222A">
            <w:pPr>
              <w:jc w:val="center"/>
              <w:rPr>
                <w:rFonts w:ascii="Calibri" w:hAnsi="Calibri" w:cs="Calibri"/>
                <w:b/>
                <w:bCs/>
                <w:color w:val="000000"/>
                <w:sz w:val="22"/>
                <w:szCs w:val="22"/>
              </w:rPr>
            </w:pPr>
            <w:r w:rsidRPr="00850076">
              <w:rPr>
                <w:rFonts w:ascii="Calibri" w:hAnsi="Calibri" w:cs="Calibri"/>
                <w:b/>
                <w:bCs/>
                <w:color w:val="000000"/>
                <w:sz w:val="22"/>
                <w:szCs w:val="22"/>
              </w:rPr>
              <w:t xml:space="preserve">2A Fairy St. </w:t>
            </w:r>
            <w:proofErr w:type="spellStart"/>
            <w:r w:rsidRPr="00850076">
              <w:rPr>
                <w:rFonts w:ascii="Calibri" w:hAnsi="Calibri" w:cs="Calibri"/>
                <w:b/>
                <w:bCs/>
                <w:color w:val="000000"/>
                <w:sz w:val="22"/>
                <w:szCs w:val="22"/>
              </w:rPr>
              <w:t>Gwynneville</w:t>
            </w:r>
            <w:proofErr w:type="spellEnd"/>
            <w:r w:rsidRPr="00850076">
              <w:rPr>
                <w:rFonts w:ascii="Calibri" w:hAnsi="Calibri" w:cs="Calibri"/>
                <w:b/>
                <w:bCs/>
                <w:color w:val="000000"/>
                <w:sz w:val="22"/>
                <w:szCs w:val="22"/>
              </w:rPr>
              <w:t xml:space="preserve"> NSW 2500</w:t>
            </w:r>
            <w:r>
              <w:rPr>
                <w:rFonts w:ascii="Calibri" w:hAnsi="Calibri" w:cs="Calibri"/>
                <w:b/>
                <w:bCs/>
                <w:color w:val="000000"/>
                <w:sz w:val="22"/>
                <w:szCs w:val="22"/>
              </w:rPr>
              <w:t xml:space="preserve"> </w:t>
            </w:r>
            <w:r w:rsidRPr="00850076">
              <w:rPr>
                <w:rFonts w:ascii="Calibri" w:hAnsi="Calibri" w:cs="Calibri"/>
                <w:b/>
                <w:bCs/>
                <w:color w:val="000000"/>
                <w:sz w:val="22"/>
                <w:szCs w:val="22"/>
              </w:rPr>
              <w:t>(Dinindu@uow.edu.au)</w:t>
            </w:r>
          </w:p>
        </w:tc>
        <w:tc>
          <w:tcPr>
            <w:tcW w:w="1991" w:type="dxa"/>
            <w:tcBorders>
              <w:bottom w:val="nil"/>
            </w:tcBorders>
            <w:shd w:val="clear" w:color="auto" w:fill="FFFFFF"/>
          </w:tcPr>
          <w:p w14:paraId="2CDA56E3" w14:textId="77777777" w:rsidR="00A72917" w:rsidRDefault="00A72917" w:rsidP="002D222A">
            <w:pPr>
              <w:jc w:val="center"/>
              <w:rPr>
                <w:rFonts w:ascii="Calibri" w:hAnsi="Calibri" w:cs="Calibri"/>
                <w:color w:val="000000"/>
                <w:sz w:val="22"/>
                <w:szCs w:val="22"/>
              </w:rPr>
            </w:pPr>
            <w:r w:rsidRPr="005133B1">
              <w:rPr>
                <w:rFonts w:ascii="Calibri" w:hAnsi="Calibri" w:cs="Calibri"/>
                <w:color w:val="000000"/>
                <w:sz w:val="22"/>
                <w:szCs w:val="22"/>
              </w:rPr>
              <w:t>Contact Numbers</w:t>
            </w:r>
          </w:p>
          <w:p w14:paraId="444BF972" w14:textId="77777777" w:rsidR="00DF0E71" w:rsidRDefault="00DF0E71" w:rsidP="002D222A">
            <w:pPr>
              <w:jc w:val="center"/>
              <w:rPr>
                <w:rFonts w:ascii="Calibri" w:hAnsi="Calibri" w:cs="Calibri"/>
                <w:color w:val="000000"/>
                <w:sz w:val="22"/>
                <w:szCs w:val="22"/>
              </w:rPr>
            </w:pPr>
          </w:p>
          <w:p w14:paraId="40BEBF1D" w14:textId="601E4F58" w:rsidR="00850076" w:rsidRPr="00850076" w:rsidRDefault="00850076" w:rsidP="00850076">
            <w:pPr>
              <w:jc w:val="center"/>
              <w:rPr>
                <w:rFonts w:ascii="Calibri" w:hAnsi="Calibri" w:cs="Calibri"/>
                <w:b/>
                <w:bCs/>
                <w:sz w:val="22"/>
                <w:szCs w:val="22"/>
              </w:rPr>
            </w:pPr>
            <w:r w:rsidRPr="00850076">
              <w:rPr>
                <w:rFonts w:ascii="Calibri" w:hAnsi="Calibri" w:cs="Calibri"/>
                <w:b/>
                <w:bCs/>
                <w:sz w:val="22"/>
                <w:szCs w:val="22"/>
              </w:rPr>
              <w:t>+61444521571</w:t>
            </w:r>
          </w:p>
        </w:tc>
        <w:tc>
          <w:tcPr>
            <w:tcW w:w="1571" w:type="dxa"/>
            <w:tcBorders>
              <w:bottom w:val="nil"/>
              <w:right w:val="nil"/>
            </w:tcBorders>
            <w:shd w:val="clear" w:color="auto" w:fill="FFFFFF"/>
          </w:tcPr>
          <w:p w14:paraId="70B69CF0" w14:textId="77777777" w:rsidR="00A72917" w:rsidRPr="005133B1" w:rsidRDefault="00A72917" w:rsidP="002D222A">
            <w:pPr>
              <w:jc w:val="center"/>
              <w:rPr>
                <w:rFonts w:ascii="Calibri" w:hAnsi="Calibri" w:cs="Calibri"/>
                <w:color w:val="000000"/>
                <w:sz w:val="22"/>
                <w:szCs w:val="22"/>
              </w:rPr>
            </w:pPr>
            <w:r w:rsidRPr="005133B1">
              <w:rPr>
                <w:rFonts w:ascii="Calibri" w:hAnsi="Calibri" w:cs="Calibri"/>
                <w:color w:val="000000"/>
                <w:sz w:val="22"/>
                <w:szCs w:val="22"/>
              </w:rPr>
              <w:t>Signature/Date</w:t>
            </w:r>
          </w:p>
        </w:tc>
      </w:tr>
    </w:tbl>
    <w:p w14:paraId="19AFAAD4" w14:textId="1035AC5A" w:rsidR="00A72917" w:rsidRDefault="00A72917" w:rsidP="005A32FA">
      <w:pPr>
        <w:rPr>
          <w:rFonts w:ascii="Calibri" w:hAnsi="Calibri" w:cs="Calibri"/>
          <w:b/>
        </w:rPr>
      </w:pPr>
    </w:p>
    <w:p w14:paraId="03394463" w14:textId="77777777" w:rsidR="00A72917" w:rsidRDefault="00A72917" w:rsidP="00A72917">
      <w:pPr>
        <w:rPr>
          <w:rFonts w:ascii="Calibri" w:hAnsi="Calibri" w:cs="Calibri"/>
          <w:b/>
        </w:rPr>
      </w:pPr>
    </w:p>
    <w:p w14:paraId="47013460" w14:textId="77777777" w:rsidR="00A72917" w:rsidRDefault="00A72917" w:rsidP="00A72917">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4680"/>
        <w:gridCol w:w="2550"/>
        <w:gridCol w:w="2400"/>
      </w:tblGrid>
      <w:tr w:rsidR="00A72917" w:rsidRPr="005133B1" w14:paraId="15B74693" w14:textId="77777777" w:rsidTr="002D222A">
        <w:tc>
          <w:tcPr>
            <w:tcW w:w="9630" w:type="dxa"/>
            <w:gridSpan w:val="3"/>
            <w:tcBorders>
              <w:top w:val="nil"/>
              <w:left w:val="single" w:sz="8" w:space="0" w:color="4BACC6"/>
              <w:bottom w:val="nil"/>
            </w:tcBorders>
          </w:tcPr>
          <w:p w14:paraId="6D3141D4" w14:textId="045E252A" w:rsidR="00A72917" w:rsidRPr="005A32FA" w:rsidRDefault="00A72917" w:rsidP="002D222A">
            <w:pPr>
              <w:rPr>
                <w:rFonts w:ascii="Calibri" w:hAnsi="Calibri" w:cs="Calibri"/>
                <w:bCs/>
                <w:color w:val="000000"/>
                <w:sz w:val="26"/>
                <w:szCs w:val="26"/>
              </w:rPr>
            </w:pPr>
            <w:r w:rsidRPr="001306F7">
              <w:rPr>
                <w:rFonts w:ascii="Calibri" w:hAnsi="Calibri" w:cs="Calibri"/>
                <w:bCs/>
                <w:color w:val="000000"/>
                <w:sz w:val="26"/>
                <w:szCs w:val="26"/>
              </w:rPr>
              <w:t xml:space="preserve">ACCEPTANCE BY </w:t>
            </w:r>
            <w:r>
              <w:rPr>
                <w:rFonts w:ascii="Calibri" w:hAnsi="Calibri" w:cs="Calibri"/>
                <w:bCs/>
                <w:color w:val="000000"/>
                <w:sz w:val="26"/>
                <w:szCs w:val="26"/>
              </w:rPr>
              <w:t>CDAP MEMBER (This part will be filled by the RP team)</w:t>
            </w:r>
          </w:p>
        </w:tc>
      </w:tr>
      <w:tr w:rsidR="00A72917" w:rsidRPr="008A0D71" w14:paraId="3F5237AA" w14:textId="77777777" w:rsidTr="002D222A">
        <w:tc>
          <w:tcPr>
            <w:tcW w:w="4680" w:type="dxa"/>
            <w:tcBorders>
              <w:top w:val="nil"/>
              <w:left w:val="single" w:sz="8" w:space="0" w:color="4BACC6"/>
              <w:bottom w:val="single" w:sz="8" w:space="0" w:color="4BACC6"/>
            </w:tcBorders>
            <w:shd w:val="clear" w:color="auto" w:fill="EBF6F9"/>
            <w:vAlign w:val="center"/>
          </w:tcPr>
          <w:p w14:paraId="331B1FE3" w14:textId="77777777" w:rsidR="00A72917" w:rsidRPr="008A0D71" w:rsidRDefault="00A72917" w:rsidP="002D222A">
            <w:pPr>
              <w:jc w:val="center"/>
              <w:rPr>
                <w:rFonts w:ascii="Vijaya" w:hAnsi="Vijaya" w:cs="Vijaya"/>
                <w:bCs/>
                <w:color w:val="000000"/>
              </w:rPr>
            </w:pPr>
          </w:p>
        </w:tc>
        <w:tc>
          <w:tcPr>
            <w:tcW w:w="2550" w:type="dxa"/>
            <w:tcBorders>
              <w:top w:val="nil"/>
              <w:bottom w:val="single" w:sz="8" w:space="0" w:color="4BACC6"/>
            </w:tcBorders>
            <w:shd w:val="clear" w:color="auto" w:fill="EBF6F9"/>
          </w:tcPr>
          <w:p w14:paraId="32A320EE" w14:textId="77777777" w:rsidR="00A72917" w:rsidRPr="008A0D71" w:rsidRDefault="00A72917" w:rsidP="002D222A">
            <w:pPr>
              <w:jc w:val="both"/>
              <w:rPr>
                <w:rFonts w:ascii="Calibri" w:hAnsi="Calibri" w:cs="Calibri"/>
                <w:color w:val="000000"/>
                <w:sz w:val="72"/>
                <w:szCs w:val="72"/>
              </w:rPr>
            </w:pPr>
          </w:p>
        </w:tc>
        <w:tc>
          <w:tcPr>
            <w:tcW w:w="2400" w:type="dxa"/>
            <w:tcBorders>
              <w:top w:val="nil"/>
              <w:bottom w:val="single" w:sz="8" w:space="0" w:color="4BACC6"/>
            </w:tcBorders>
            <w:shd w:val="clear" w:color="auto" w:fill="EBF6F9"/>
          </w:tcPr>
          <w:p w14:paraId="37331FA8" w14:textId="77777777" w:rsidR="00A72917" w:rsidRPr="008A0D71" w:rsidRDefault="00A72917" w:rsidP="002D222A">
            <w:pPr>
              <w:jc w:val="both"/>
              <w:rPr>
                <w:rFonts w:ascii="Calibri" w:hAnsi="Calibri" w:cs="Calibri"/>
                <w:color w:val="000000"/>
                <w:sz w:val="72"/>
                <w:szCs w:val="72"/>
              </w:rPr>
            </w:pPr>
          </w:p>
        </w:tc>
      </w:tr>
      <w:tr w:rsidR="00A72917" w:rsidRPr="005133B1" w14:paraId="064A9A31" w14:textId="77777777" w:rsidTr="002D222A">
        <w:tc>
          <w:tcPr>
            <w:tcW w:w="4680" w:type="dxa"/>
            <w:tcBorders>
              <w:top w:val="single" w:sz="8" w:space="0" w:color="4BACC6"/>
              <w:bottom w:val="nil"/>
            </w:tcBorders>
            <w:shd w:val="clear" w:color="auto" w:fill="auto"/>
          </w:tcPr>
          <w:p w14:paraId="502E411C" w14:textId="77777777" w:rsidR="00A72917" w:rsidRPr="005133B1" w:rsidRDefault="00A72917" w:rsidP="002D222A">
            <w:pPr>
              <w:jc w:val="center"/>
              <w:rPr>
                <w:rFonts w:ascii="Calibri" w:hAnsi="Calibri" w:cs="Calibri"/>
                <w:b/>
                <w:bCs/>
                <w:color w:val="000000"/>
                <w:sz w:val="22"/>
                <w:szCs w:val="22"/>
              </w:rPr>
            </w:pPr>
            <w:r w:rsidRPr="00EC0603">
              <w:rPr>
                <w:rFonts w:ascii="Calibri" w:hAnsi="Calibri" w:cs="Calibri"/>
                <w:bCs/>
                <w:color w:val="000000"/>
                <w:sz w:val="22"/>
                <w:szCs w:val="22"/>
              </w:rPr>
              <w:t>Name</w:t>
            </w:r>
          </w:p>
        </w:tc>
        <w:tc>
          <w:tcPr>
            <w:tcW w:w="2550" w:type="dxa"/>
            <w:tcBorders>
              <w:top w:val="single" w:sz="8" w:space="0" w:color="4BACC6"/>
              <w:bottom w:val="nil"/>
            </w:tcBorders>
            <w:shd w:val="clear" w:color="auto" w:fill="auto"/>
          </w:tcPr>
          <w:p w14:paraId="1984AC89" w14:textId="77777777" w:rsidR="00A72917" w:rsidRPr="005133B1" w:rsidRDefault="00A72917" w:rsidP="002D222A">
            <w:pPr>
              <w:jc w:val="center"/>
              <w:rPr>
                <w:rFonts w:ascii="Calibri" w:hAnsi="Calibri" w:cs="Calibri"/>
                <w:color w:val="000000"/>
                <w:sz w:val="22"/>
                <w:szCs w:val="22"/>
              </w:rPr>
            </w:pPr>
            <w:r w:rsidRPr="005133B1">
              <w:rPr>
                <w:rFonts w:ascii="Calibri" w:hAnsi="Calibri" w:cs="Calibri"/>
                <w:color w:val="000000"/>
                <w:sz w:val="22"/>
                <w:szCs w:val="22"/>
              </w:rPr>
              <w:t>Signature</w:t>
            </w:r>
          </w:p>
          <w:p w14:paraId="11DBC3B0" w14:textId="77777777" w:rsidR="00A72917" w:rsidRPr="005133B1" w:rsidRDefault="00A72917" w:rsidP="002D222A">
            <w:pPr>
              <w:jc w:val="center"/>
              <w:rPr>
                <w:rFonts w:ascii="Calibri" w:hAnsi="Calibri" w:cs="Calibri"/>
                <w:color w:val="000000"/>
                <w:sz w:val="22"/>
                <w:szCs w:val="22"/>
              </w:rPr>
            </w:pPr>
          </w:p>
        </w:tc>
        <w:tc>
          <w:tcPr>
            <w:tcW w:w="2400" w:type="dxa"/>
            <w:tcBorders>
              <w:top w:val="single" w:sz="8" w:space="0" w:color="4BACC6"/>
              <w:bottom w:val="nil"/>
            </w:tcBorders>
            <w:shd w:val="clear" w:color="auto" w:fill="auto"/>
          </w:tcPr>
          <w:p w14:paraId="36EEE817" w14:textId="77777777" w:rsidR="00A72917" w:rsidRPr="005133B1" w:rsidRDefault="00A72917" w:rsidP="002D222A">
            <w:pPr>
              <w:jc w:val="center"/>
              <w:rPr>
                <w:rFonts w:ascii="Calibri" w:hAnsi="Calibri" w:cs="Calibri"/>
                <w:color w:val="000000"/>
                <w:sz w:val="22"/>
                <w:szCs w:val="22"/>
              </w:rPr>
            </w:pPr>
            <w:r w:rsidRPr="005133B1">
              <w:rPr>
                <w:rFonts w:ascii="Calibri" w:hAnsi="Calibri" w:cs="Calibri"/>
                <w:color w:val="000000"/>
                <w:sz w:val="22"/>
                <w:szCs w:val="22"/>
              </w:rPr>
              <w:t>Date</w:t>
            </w:r>
          </w:p>
        </w:tc>
      </w:tr>
    </w:tbl>
    <w:p w14:paraId="770A097D" w14:textId="77777777" w:rsidR="00A72917" w:rsidRDefault="00A72917" w:rsidP="00A72917">
      <w:pPr>
        <w:jc w:val="both"/>
        <w:rPr>
          <w:rFonts w:ascii="Calibri" w:hAnsi="Calibri" w:cs="Calibri"/>
          <w:sz w:val="22"/>
          <w:szCs w:val="22"/>
        </w:rPr>
      </w:pPr>
    </w:p>
    <w:p w14:paraId="571AE962" w14:textId="4BB32100" w:rsidR="00A72917" w:rsidRDefault="00040D33" w:rsidP="00A72917">
      <w:pPr>
        <w:rPr>
          <w:rFonts w:ascii="Calibri" w:hAnsi="Calibri" w:cs="Calibri"/>
          <w:b/>
        </w:rPr>
      </w:pP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p>
    <w:p w14:paraId="3E7840E0" w14:textId="77777777" w:rsidR="00A72917" w:rsidRDefault="00A72917" w:rsidP="00A72917">
      <w:pPr>
        <w:rPr>
          <w:rFonts w:ascii="Calibri" w:hAnsi="Calibri" w:cs="Calibri"/>
          <w:sz w:val="26"/>
          <w:szCs w:val="26"/>
        </w:rPr>
      </w:pPr>
    </w:p>
    <w:p w14:paraId="265D96E9" w14:textId="77777777" w:rsidR="00A72917" w:rsidRDefault="00A72917" w:rsidP="00A72917">
      <w:pPr>
        <w:rPr>
          <w:rFonts w:ascii="Calibri" w:hAnsi="Calibri" w:cs="Calibri"/>
          <w:sz w:val="26"/>
          <w:szCs w:val="26"/>
        </w:rPr>
      </w:pPr>
    </w:p>
    <w:p w14:paraId="6F7331B2" w14:textId="77777777" w:rsidR="00A72917" w:rsidRPr="006A6692" w:rsidRDefault="00A72917" w:rsidP="00A72917">
      <w:pPr>
        <w:rPr>
          <w:rFonts w:ascii="Calibri" w:hAnsi="Calibri" w:cs="Calibri"/>
          <w:sz w:val="26"/>
          <w:szCs w:val="26"/>
        </w:rPr>
      </w:pPr>
      <w:r>
        <w:rPr>
          <w:rFonts w:ascii="Calibri" w:hAnsi="Calibri" w:cs="Calibri"/>
          <w:sz w:val="26"/>
          <w:szCs w:val="26"/>
        </w:rPr>
        <w:br w:type="page"/>
      </w:r>
      <w:r w:rsidRPr="006A6692">
        <w:rPr>
          <w:rFonts w:ascii="Calibri" w:hAnsi="Calibri" w:cs="Calibri"/>
          <w:sz w:val="26"/>
          <w:szCs w:val="26"/>
        </w:rPr>
        <w:lastRenderedPageBreak/>
        <w:t xml:space="preserve">PROJECT DETAILS </w:t>
      </w:r>
    </w:p>
    <w:p w14:paraId="31467DB0" w14:textId="77777777" w:rsidR="00A72917" w:rsidRDefault="00A72917" w:rsidP="00A72917">
      <w:pPr>
        <w:rPr>
          <w:rFonts w:ascii="Calibri" w:hAnsi="Calibri" w:cs="Calibri"/>
        </w:rPr>
      </w:pPr>
    </w:p>
    <w:tbl>
      <w:tblPr>
        <w:tblW w:w="968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680"/>
      </w:tblGrid>
      <w:tr w:rsidR="00A72917" w:rsidRPr="00382356" w14:paraId="48D1FA58" w14:textId="77777777" w:rsidTr="002D222A">
        <w:trPr>
          <w:trHeight w:val="351"/>
        </w:trPr>
        <w:tc>
          <w:tcPr>
            <w:tcW w:w="9680" w:type="dxa"/>
            <w:tcBorders>
              <w:top w:val="nil"/>
              <w:left w:val="single" w:sz="8" w:space="0" w:color="4BACC6"/>
              <w:bottom w:val="single" w:sz="8" w:space="0" w:color="4BACC6"/>
              <w:right w:val="nil"/>
            </w:tcBorders>
          </w:tcPr>
          <w:p w14:paraId="7850A4DF" w14:textId="77777777" w:rsidR="00A72917" w:rsidRPr="004D72CF" w:rsidRDefault="00A72917" w:rsidP="002D222A">
            <w:pPr>
              <w:spacing w:before="60" w:after="60"/>
              <w:rPr>
                <w:rFonts w:ascii="Calibri" w:hAnsi="Calibri" w:cs="Calibri"/>
              </w:rPr>
            </w:pPr>
            <w:r w:rsidRPr="004D72CF">
              <w:rPr>
                <w:rFonts w:ascii="Calibri" w:hAnsi="Calibri" w:cs="Calibri"/>
              </w:rPr>
              <w:t>Brief Description of your Research Problem:</w:t>
            </w:r>
            <w:r>
              <w:rPr>
                <w:rFonts w:ascii="Calibri" w:hAnsi="Calibri" w:cs="Calibri"/>
              </w:rPr>
              <w:t xml:space="preserve"> (extract from the topic assessment form)</w:t>
            </w:r>
          </w:p>
        </w:tc>
      </w:tr>
      <w:tr w:rsidR="00A72917" w:rsidRPr="006A6692" w14:paraId="5A8D5D57" w14:textId="77777777" w:rsidTr="002D222A">
        <w:trPr>
          <w:trHeight w:val="1695"/>
        </w:trPr>
        <w:tc>
          <w:tcPr>
            <w:tcW w:w="9680" w:type="dxa"/>
            <w:tcBorders>
              <w:top w:val="single" w:sz="4" w:space="0" w:color="4BACC6"/>
              <w:bottom w:val="single" w:sz="4" w:space="0" w:color="4BACC6"/>
            </w:tcBorders>
          </w:tcPr>
          <w:p w14:paraId="12652856" w14:textId="44D19C66" w:rsidR="008C1855" w:rsidRPr="001B57EA" w:rsidRDefault="008C1855" w:rsidP="004A1A57">
            <w:pPr>
              <w:ind w:left="359"/>
            </w:pPr>
            <w:r w:rsidRPr="001B57EA">
              <w:t>Education refers to the discipline that is concerned with methods of teaching, learning, and assessing subject matters.</w:t>
            </w:r>
            <w:sdt>
              <w:sdtPr>
                <w:id w:val="-1862348699"/>
                <w:citation/>
              </w:sdtPr>
              <w:sdtContent>
                <w:r w:rsidRPr="001B57EA">
                  <w:fldChar w:fldCharType="begin"/>
                </w:r>
                <w:r w:rsidRPr="001B57EA">
                  <w:instrText xml:space="preserve"> CITATION Bro21 \l 1033 </w:instrText>
                </w:r>
                <w:r w:rsidRPr="001B57EA">
                  <w:fldChar w:fldCharType="separate"/>
                </w:r>
                <w:r w:rsidRPr="001B57EA">
                  <w:rPr>
                    <w:noProof/>
                  </w:rPr>
                  <w:t xml:space="preserve"> [1]</w:t>
                </w:r>
                <w:r w:rsidRPr="001B57EA">
                  <w:fldChar w:fldCharType="end"/>
                </w:r>
              </w:sdtContent>
            </w:sdt>
            <w:r w:rsidRPr="001B57EA">
              <w:t xml:space="preserve"> For years, there is no significant change of the way we learn and how we assess what we learnt. At present, written examinations are in high demand for assessing the subject matters. But with the advancement of the technology there are new means of assessment methodologies available in the world. Considering the learning strategies, rather than teaching a student with pre-defined set of subjects, there should be a way to identify beforehand potential </w:t>
            </w:r>
            <w:r w:rsidR="008306DE" w:rsidRPr="001B57EA">
              <w:t>learning pattern</w:t>
            </w:r>
            <w:r w:rsidR="000C5B73" w:rsidRPr="001B57EA">
              <w:t xml:space="preserve"> of the student</w:t>
            </w:r>
            <w:r w:rsidR="00A7046E" w:rsidRPr="001B57EA">
              <w:t>.</w:t>
            </w:r>
          </w:p>
          <w:p w14:paraId="5BDE4262" w14:textId="77777777" w:rsidR="00A7046E" w:rsidRPr="001B57EA" w:rsidRDefault="00A7046E" w:rsidP="004A1A57">
            <w:pPr>
              <w:ind w:left="359"/>
              <w:rPr>
                <w:rStyle w:val="normaltextrun"/>
                <w:color w:val="000000"/>
                <w:bdr w:val="none" w:sz="0" w:space="0" w:color="auto" w:frame="1"/>
              </w:rPr>
            </w:pPr>
          </w:p>
          <w:p w14:paraId="55E16CF3" w14:textId="347F4ACB" w:rsidR="004A1A57" w:rsidRPr="001B57EA" w:rsidRDefault="004A1A57" w:rsidP="004A1A57">
            <w:pPr>
              <w:ind w:left="359"/>
              <w:rPr>
                <w:rStyle w:val="normaltextrun"/>
                <w:color w:val="000000"/>
                <w:bdr w:val="none" w:sz="0" w:space="0" w:color="auto" w:frame="1"/>
              </w:rPr>
            </w:pPr>
            <w:r w:rsidRPr="001B57EA">
              <w:rPr>
                <w:rStyle w:val="normaltextrun"/>
                <w:color w:val="000000"/>
                <w:bdr w:val="none" w:sz="0" w:space="0" w:color="auto" w:frame="1"/>
              </w:rPr>
              <w:t>Students show their skills in a unique way, sometimes the tutors/teachers may not be able to identify them. Considering a classroom with more than 30~40 students, it is a bit hard to identify all the students individually. Due to limited awareness of their strengths weaknesses students tend to make incorrect decisions throughout their lifetime. Having proper awareness of the best learning patterns, expert subject areas will allow students to make their decisions more accurately. Issues caused by less awareness of the learning strengths and weaknesses can be introduced as follows.</w:t>
            </w:r>
          </w:p>
          <w:p w14:paraId="1F532212" w14:textId="77777777" w:rsidR="00A7046E" w:rsidRPr="001B57EA" w:rsidRDefault="00A7046E" w:rsidP="004A1A57">
            <w:pPr>
              <w:ind w:left="359"/>
              <w:rPr>
                <w:rStyle w:val="normaltextrun"/>
              </w:rPr>
            </w:pPr>
          </w:p>
          <w:p w14:paraId="441D7E8B" w14:textId="77777777" w:rsidR="004A1A57" w:rsidRPr="001B57EA" w:rsidRDefault="004A1A57" w:rsidP="004A1A57">
            <w:pPr>
              <w:pStyle w:val="ListParagraph"/>
              <w:numPr>
                <w:ilvl w:val="0"/>
                <w:numId w:val="9"/>
              </w:numPr>
              <w:rPr>
                <w:rFonts w:ascii="Times New Roman" w:hAnsi="Times New Roman" w:cs="Times New Roman"/>
                <w:sz w:val="24"/>
                <w:szCs w:val="24"/>
              </w:rPr>
            </w:pPr>
            <w:r w:rsidRPr="001B57EA">
              <w:rPr>
                <w:rFonts w:ascii="Times New Roman" w:hAnsi="Times New Roman" w:cs="Times New Roman"/>
                <w:sz w:val="24"/>
                <w:szCs w:val="24"/>
              </w:rPr>
              <w:t>Selecting the most suitable subject stream in higher studies and in universities can be one of the most crucial decisions in a student’s life that will affect the entire future of that student. But unfortunately, a considerable number of students are making wrong decisions due to reasons such as unawareness of their strengths and weaknesses, social influences, etc. In 2019, former Commissioner of Examinations Sanath Pujitha claims that around 80,000 students who sit for the GCE Advanced Level examination annually fail the examination due to the wrong selection of subject stream.</w:t>
            </w:r>
            <w:sdt>
              <w:sdtPr>
                <w:rPr>
                  <w:rFonts w:ascii="Times New Roman" w:hAnsi="Times New Roman" w:cs="Times New Roman"/>
                  <w:sz w:val="24"/>
                  <w:szCs w:val="24"/>
                </w:rPr>
                <w:id w:val="-782578413"/>
                <w:citation/>
              </w:sdtPr>
              <w:sdtContent>
                <w:r w:rsidRPr="001B57EA">
                  <w:rPr>
                    <w:rFonts w:ascii="Times New Roman" w:hAnsi="Times New Roman" w:cs="Times New Roman"/>
                    <w:sz w:val="24"/>
                    <w:szCs w:val="24"/>
                  </w:rPr>
                  <w:fldChar w:fldCharType="begin"/>
                </w:r>
                <w:r w:rsidRPr="001B57EA">
                  <w:rPr>
                    <w:rFonts w:ascii="Times New Roman" w:hAnsi="Times New Roman" w:cs="Times New Roman"/>
                    <w:sz w:val="24"/>
                    <w:szCs w:val="24"/>
                  </w:rPr>
                  <w:instrText xml:space="preserve">CITATION Sam19 \l 1033 </w:instrText>
                </w:r>
                <w:r w:rsidRPr="001B57EA">
                  <w:rPr>
                    <w:rFonts w:ascii="Times New Roman" w:hAnsi="Times New Roman" w:cs="Times New Roman"/>
                    <w:sz w:val="24"/>
                    <w:szCs w:val="24"/>
                  </w:rPr>
                  <w:fldChar w:fldCharType="separate"/>
                </w:r>
                <w:r w:rsidRPr="001B57EA">
                  <w:rPr>
                    <w:rFonts w:ascii="Times New Roman" w:hAnsi="Times New Roman" w:cs="Times New Roman"/>
                    <w:noProof/>
                    <w:sz w:val="24"/>
                    <w:szCs w:val="24"/>
                  </w:rPr>
                  <w:t xml:space="preserve"> [2]</w:t>
                </w:r>
                <w:r w:rsidRPr="001B57EA">
                  <w:rPr>
                    <w:rFonts w:ascii="Times New Roman" w:hAnsi="Times New Roman" w:cs="Times New Roman"/>
                    <w:sz w:val="24"/>
                    <w:szCs w:val="24"/>
                  </w:rPr>
                  <w:fldChar w:fldCharType="end"/>
                </w:r>
              </w:sdtContent>
            </w:sdt>
          </w:p>
          <w:p w14:paraId="3A8C7349" w14:textId="77777777" w:rsidR="004A1A57" w:rsidRPr="001B57EA" w:rsidRDefault="004A1A57" w:rsidP="004A1A57">
            <w:pPr>
              <w:pStyle w:val="ListParagraph"/>
              <w:numPr>
                <w:ilvl w:val="0"/>
                <w:numId w:val="9"/>
              </w:numPr>
              <w:rPr>
                <w:rFonts w:ascii="Times New Roman" w:hAnsi="Times New Roman" w:cs="Times New Roman"/>
                <w:sz w:val="24"/>
                <w:szCs w:val="24"/>
              </w:rPr>
            </w:pPr>
            <w:r w:rsidRPr="001B57EA">
              <w:rPr>
                <w:rFonts w:ascii="Times New Roman" w:hAnsi="Times New Roman" w:cs="Times New Roman"/>
                <w:sz w:val="24"/>
                <w:szCs w:val="24"/>
              </w:rPr>
              <w:t>Even within the teacher-centric traditional educational system it is very hard to identify the mentality, strengths, weakness, and skills of each and every student, even though working very closely with the student. Even the great scientist Elbert Scientist also was treated as a “mentally handicapped” student by his teachers in his little and some of his teachers thought he might be retarded.</w:t>
            </w:r>
            <w:sdt>
              <w:sdtPr>
                <w:rPr>
                  <w:rFonts w:ascii="Times New Roman" w:hAnsi="Times New Roman" w:cs="Times New Roman"/>
                  <w:sz w:val="24"/>
                  <w:szCs w:val="24"/>
                </w:rPr>
                <w:id w:val="611317565"/>
                <w:citation/>
              </w:sdtPr>
              <w:sdtContent>
                <w:r w:rsidRPr="001B57EA">
                  <w:rPr>
                    <w:rFonts w:ascii="Times New Roman" w:hAnsi="Times New Roman" w:cs="Times New Roman"/>
                    <w:sz w:val="24"/>
                    <w:szCs w:val="24"/>
                  </w:rPr>
                  <w:fldChar w:fldCharType="begin"/>
                </w:r>
                <w:r w:rsidRPr="001B57EA">
                  <w:rPr>
                    <w:rFonts w:ascii="Times New Roman" w:hAnsi="Times New Roman" w:cs="Times New Roman"/>
                    <w:sz w:val="24"/>
                    <w:szCs w:val="24"/>
                  </w:rPr>
                  <w:instrText xml:space="preserve"> CITATION Alb \l 1033 </w:instrText>
                </w:r>
                <w:r w:rsidRPr="001B57EA">
                  <w:rPr>
                    <w:rFonts w:ascii="Times New Roman" w:hAnsi="Times New Roman" w:cs="Times New Roman"/>
                    <w:sz w:val="24"/>
                    <w:szCs w:val="24"/>
                  </w:rPr>
                  <w:fldChar w:fldCharType="separate"/>
                </w:r>
                <w:r w:rsidRPr="001B57EA">
                  <w:rPr>
                    <w:rFonts w:ascii="Times New Roman" w:hAnsi="Times New Roman" w:cs="Times New Roman"/>
                    <w:noProof/>
                    <w:sz w:val="24"/>
                    <w:szCs w:val="24"/>
                  </w:rPr>
                  <w:t xml:space="preserve"> [3]</w:t>
                </w:r>
                <w:r w:rsidRPr="001B57EA">
                  <w:rPr>
                    <w:rFonts w:ascii="Times New Roman" w:hAnsi="Times New Roman" w:cs="Times New Roman"/>
                    <w:sz w:val="24"/>
                    <w:szCs w:val="24"/>
                  </w:rPr>
                  <w:fldChar w:fldCharType="end"/>
                </w:r>
              </w:sdtContent>
            </w:sdt>
          </w:p>
          <w:p w14:paraId="392F9ABA" w14:textId="77777777" w:rsidR="004A1A57" w:rsidRPr="001B57EA" w:rsidRDefault="004A1A57" w:rsidP="004A1A57">
            <w:pPr>
              <w:pStyle w:val="ListParagraph"/>
              <w:numPr>
                <w:ilvl w:val="0"/>
                <w:numId w:val="9"/>
              </w:numPr>
              <w:rPr>
                <w:rFonts w:ascii="Times New Roman" w:hAnsi="Times New Roman" w:cs="Times New Roman"/>
                <w:sz w:val="24"/>
                <w:szCs w:val="24"/>
              </w:rPr>
            </w:pPr>
            <w:r w:rsidRPr="001B57EA">
              <w:rPr>
                <w:rFonts w:ascii="Times New Roman" w:hAnsi="Times New Roman" w:cs="Times New Roman"/>
                <w:sz w:val="24"/>
                <w:szCs w:val="24"/>
              </w:rPr>
              <w:t>In a class or a lecture that are even consisting of many students with the same age are also different in their mentality and thus they are varied with respective the learning pattern.</w:t>
            </w:r>
            <w:sdt>
              <w:sdtPr>
                <w:rPr>
                  <w:rFonts w:ascii="Times New Roman" w:hAnsi="Times New Roman" w:cs="Times New Roman"/>
                  <w:sz w:val="24"/>
                  <w:szCs w:val="24"/>
                </w:rPr>
                <w:id w:val="-999344482"/>
                <w:citation/>
              </w:sdtPr>
              <w:sdtContent>
                <w:r w:rsidRPr="001B57EA">
                  <w:rPr>
                    <w:rFonts w:ascii="Times New Roman" w:hAnsi="Times New Roman" w:cs="Times New Roman"/>
                    <w:sz w:val="24"/>
                    <w:szCs w:val="24"/>
                  </w:rPr>
                  <w:fldChar w:fldCharType="begin"/>
                </w:r>
                <w:r w:rsidRPr="001B57EA">
                  <w:rPr>
                    <w:rFonts w:ascii="Times New Roman" w:hAnsi="Times New Roman" w:cs="Times New Roman"/>
                    <w:sz w:val="24"/>
                    <w:szCs w:val="24"/>
                  </w:rPr>
                  <w:instrText xml:space="preserve"> CITATION FEL05 \l 1033 </w:instrText>
                </w:r>
                <w:r w:rsidRPr="001B57EA">
                  <w:rPr>
                    <w:rFonts w:ascii="Times New Roman" w:hAnsi="Times New Roman" w:cs="Times New Roman"/>
                    <w:sz w:val="24"/>
                    <w:szCs w:val="24"/>
                  </w:rPr>
                  <w:fldChar w:fldCharType="separate"/>
                </w:r>
                <w:r w:rsidRPr="001B57EA">
                  <w:rPr>
                    <w:rFonts w:ascii="Times New Roman" w:hAnsi="Times New Roman" w:cs="Times New Roman"/>
                    <w:noProof/>
                    <w:sz w:val="24"/>
                    <w:szCs w:val="24"/>
                  </w:rPr>
                  <w:t xml:space="preserve"> [4]</w:t>
                </w:r>
                <w:r w:rsidRPr="001B57EA">
                  <w:rPr>
                    <w:rFonts w:ascii="Times New Roman" w:hAnsi="Times New Roman" w:cs="Times New Roman"/>
                    <w:sz w:val="24"/>
                    <w:szCs w:val="24"/>
                  </w:rPr>
                  <w:fldChar w:fldCharType="end"/>
                </w:r>
              </w:sdtContent>
            </w:sdt>
            <w:r w:rsidRPr="001B57EA">
              <w:rPr>
                <w:rFonts w:ascii="Times New Roman" w:hAnsi="Times New Roman" w:cs="Times New Roman"/>
                <w:sz w:val="24"/>
                <w:szCs w:val="24"/>
              </w:rPr>
              <w:t xml:space="preserve"> With the size of students sample, it is very challenging for a teacher to teach in a way which suitable for each type of student. This nature will affect to reduce the effectiveness of the teaching effort and at the same time it will caused to reduce the productivity of both learning and teaching process. It is possible to mitigate this issue by introducing a personalized teaching and learning mechanism.</w:t>
            </w:r>
          </w:p>
          <w:sdt>
            <w:sdtPr>
              <w:id w:val="-2111106256"/>
              <w:docPartObj>
                <w:docPartGallery w:val="Bibliographies"/>
                <w:docPartUnique/>
              </w:docPartObj>
            </w:sdtPr>
            <w:sdtContent>
              <w:p w14:paraId="724F97ED" w14:textId="77777777" w:rsidR="004A1A57" w:rsidRPr="001B57EA" w:rsidRDefault="004A1A57" w:rsidP="004A1A57">
                <w:pPr>
                  <w:rPr>
                    <w:noProof/>
                  </w:rPr>
                </w:pPr>
                <w:r w:rsidRPr="001B57EA">
                  <w:t>References</w:t>
                </w:r>
                <w:r w:rsidRPr="001B57EA">
                  <w:fldChar w:fldCharType="begin"/>
                </w:r>
                <w:r w:rsidRPr="001B57EA">
                  <w:instrText xml:space="preserve"> BIBLIOGRAPHY </w:instrText>
                </w:r>
                <w:r w:rsidRPr="001B57EA">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109"/>
                </w:tblGrid>
                <w:tr w:rsidR="004A1A57" w:rsidRPr="001B57EA" w14:paraId="29B4E7C0" w14:textId="77777777" w:rsidTr="002D222A">
                  <w:trPr>
                    <w:tblCellSpacing w:w="15" w:type="dxa"/>
                  </w:trPr>
                  <w:tc>
                    <w:tcPr>
                      <w:tcW w:w="50" w:type="pct"/>
                      <w:hideMark/>
                    </w:tcPr>
                    <w:p w14:paraId="72844E70" w14:textId="77777777" w:rsidR="004A1A57" w:rsidRPr="001B57EA" w:rsidRDefault="004A1A57" w:rsidP="004A1A57">
                      <w:pPr>
                        <w:pStyle w:val="Bibliography"/>
                        <w:rPr>
                          <w:rFonts w:ascii="Times New Roman" w:hAnsi="Times New Roman" w:cs="Times New Roman"/>
                          <w:noProof/>
                          <w:sz w:val="24"/>
                          <w:szCs w:val="24"/>
                        </w:rPr>
                      </w:pPr>
                      <w:r w:rsidRPr="001B57EA">
                        <w:rPr>
                          <w:rFonts w:ascii="Times New Roman" w:hAnsi="Times New Roman" w:cs="Times New Roman"/>
                          <w:noProof/>
                          <w:sz w:val="24"/>
                          <w:szCs w:val="24"/>
                        </w:rPr>
                        <w:t xml:space="preserve">[1] </w:t>
                      </w:r>
                    </w:p>
                  </w:tc>
                  <w:tc>
                    <w:tcPr>
                      <w:tcW w:w="0" w:type="auto"/>
                      <w:hideMark/>
                    </w:tcPr>
                    <w:p w14:paraId="58C21BE4" w14:textId="77777777" w:rsidR="004A1A57" w:rsidRPr="001B57EA" w:rsidRDefault="004A1A57" w:rsidP="004A1A57">
                      <w:pPr>
                        <w:pStyle w:val="Bibliography"/>
                        <w:rPr>
                          <w:rFonts w:ascii="Times New Roman" w:hAnsi="Times New Roman" w:cs="Times New Roman"/>
                          <w:noProof/>
                          <w:sz w:val="24"/>
                          <w:szCs w:val="24"/>
                        </w:rPr>
                      </w:pPr>
                      <w:r w:rsidRPr="001B57EA">
                        <w:rPr>
                          <w:rFonts w:ascii="Times New Roman" w:hAnsi="Times New Roman" w:cs="Times New Roman"/>
                          <w:noProof/>
                          <w:sz w:val="24"/>
                          <w:szCs w:val="24"/>
                        </w:rPr>
                        <w:t>R. Browning, "education," 1 November 2021. [Online]. Available: https://www.britannica.com/topic/education. [Accessed 14 December 2021].</w:t>
                      </w:r>
                    </w:p>
                  </w:tc>
                </w:tr>
                <w:tr w:rsidR="004A1A57" w:rsidRPr="001B57EA" w14:paraId="59E7EC48" w14:textId="77777777" w:rsidTr="002D222A">
                  <w:trPr>
                    <w:tblCellSpacing w:w="15" w:type="dxa"/>
                  </w:trPr>
                  <w:tc>
                    <w:tcPr>
                      <w:tcW w:w="50" w:type="pct"/>
                      <w:hideMark/>
                    </w:tcPr>
                    <w:p w14:paraId="1C2B7623" w14:textId="77777777" w:rsidR="004A1A57" w:rsidRPr="001B57EA" w:rsidRDefault="004A1A57" w:rsidP="004A1A57">
                      <w:pPr>
                        <w:pStyle w:val="Bibliography"/>
                        <w:rPr>
                          <w:rFonts w:ascii="Times New Roman" w:hAnsi="Times New Roman" w:cs="Times New Roman"/>
                          <w:noProof/>
                          <w:sz w:val="24"/>
                          <w:szCs w:val="24"/>
                        </w:rPr>
                      </w:pPr>
                      <w:r w:rsidRPr="001B57EA">
                        <w:rPr>
                          <w:rFonts w:ascii="Times New Roman" w:hAnsi="Times New Roman" w:cs="Times New Roman"/>
                          <w:noProof/>
                          <w:sz w:val="24"/>
                          <w:szCs w:val="24"/>
                        </w:rPr>
                        <w:lastRenderedPageBreak/>
                        <w:t xml:space="preserve">[2] </w:t>
                      </w:r>
                    </w:p>
                  </w:tc>
                  <w:tc>
                    <w:tcPr>
                      <w:tcW w:w="0" w:type="auto"/>
                      <w:hideMark/>
                    </w:tcPr>
                    <w:p w14:paraId="4A5FD7D5" w14:textId="77777777" w:rsidR="004A1A57" w:rsidRPr="001B57EA" w:rsidRDefault="004A1A57" w:rsidP="004A1A57">
                      <w:pPr>
                        <w:pStyle w:val="Bibliography"/>
                        <w:rPr>
                          <w:rFonts w:ascii="Times New Roman" w:hAnsi="Times New Roman" w:cs="Times New Roman"/>
                          <w:noProof/>
                          <w:sz w:val="24"/>
                          <w:szCs w:val="24"/>
                        </w:rPr>
                      </w:pPr>
                      <w:r w:rsidRPr="001B57EA">
                        <w:rPr>
                          <w:rFonts w:ascii="Times New Roman" w:hAnsi="Times New Roman" w:cs="Times New Roman"/>
                          <w:noProof/>
                          <w:sz w:val="24"/>
                          <w:szCs w:val="24"/>
                        </w:rPr>
                        <w:t>S. P. Nanayakkara, "80,000 fail AL exam due to wrong selection of subject stream," 11 May 2019. [Online]. Available: https://www.dailymirror.lk/front_page/80-000-fail-AL-exam-due-to-wrong-selection-of-subject-stream/238-163708.</w:t>
                      </w:r>
                    </w:p>
                  </w:tc>
                </w:tr>
                <w:tr w:rsidR="004A1A57" w:rsidRPr="001B57EA" w14:paraId="4006CD57" w14:textId="77777777" w:rsidTr="002D222A">
                  <w:trPr>
                    <w:tblCellSpacing w:w="15" w:type="dxa"/>
                  </w:trPr>
                  <w:tc>
                    <w:tcPr>
                      <w:tcW w:w="50" w:type="pct"/>
                      <w:hideMark/>
                    </w:tcPr>
                    <w:p w14:paraId="31606132" w14:textId="77777777" w:rsidR="004A1A57" w:rsidRPr="001B57EA" w:rsidRDefault="004A1A57" w:rsidP="004A1A57">
                      <w:pPr>
                        <w:pStyle w:val="Bibliography"/>
                        <w:rPr>
                          <w:rFonts w:ascii="Times New Roman" w:hAnsi="Times New Roman" w:cs="Times New Roman"/>
                          <w:noProof/>
                          <w:sz w:val="24"/>
                          <w:szCs w:val="24"/>
                        </w:rPr>
                      </w:pPr>
                      <w:r w:rsidRPr="001B57EA">
                        <w:rPr>
                          <w:rFonts w:ascii="Times New Roman" w:hAnsi="Times New Roman" w:cs="Times New Roman"/>
                          <w:noProof/>
                          <w:sz w:val="24"/>
                          <w:szCs w:val="24"/>
                        </w:rPr>
                        <w:t xml:space="preserve">[3] </w:t>
                      </w:r>
                    </w:p>
                  </w:tc>
                  <w:tc>
                    <w:tcPr>
                      <w:tcW w:w="0" w:type="auto"/>
                      <w:hideMark/>
                    </w:tcPr>
                    <w:p w14:paraId="597D893D" w14:textId="77777777" w:rsidR="004A1A57" w:rsidRPr="001B57EA" w:rsidRDefault="004A1A57" w:rsidP="004A1A57">
                      <w:pPr>
                        <w:pStyle w:val="Bibliography"/>
                        <w:rPr>
                          <w:rFonts w:ascii="Times New Roman" w:hAnsi="Times New Roman" w:cs="Times New Roman"/>
                          <w:noProof/>
                          <w:sz w:val="24"/>
                          <w:szCs w:val="24"/>
                        </w:rPr>
                      </w:pPr>
                      <w:r w:rsidRPr="001B57EA">
                        <w:rPr>
                          <w:rFonts w:ascii="Times New Roman" w:hAnsi="Times New Roman" w:cs="Times New Roman"/>
                          <w:noProof/>
                          <w:sz w:val="24"/>
                          <w:szCs w:val="24"/>
                        </w:rPr>
                        <w:t>A. Einstein, "Albert Einstein Biography," [Online]. Available: https://www.notablebiographies.com/Du-Fi/Einstein-Albert.html#ixzz7F32NN1Vl.</w:t>
                      </w:r>
                    </w:p>
                  </w:tc>
                </w:tr>
                <w:tr w:rsidR="004A1A57" w:rsidRPr="001B57EA" w14:paraId="5ECA4695" w14:textId="77777777" w:rsidTr="002D222A">
                  <w:trPr>
                    <w:tblCellSpacing w:w="15" w:type="dxa"/>
                  </w:trPr>
                  <w:tc>
                    <w:tcPr>
                      <w:tcW w:w="50" w:type="pct"/>
                      <w:hideMark/>
                    </w:tcPr>
                    <w:p w14:paraId="600056D3" w14:textId="77777777" w:rsidR="004A1A57" w:rsidRPr="001B57EA" w:rsidRDefault="004A1A57" w:rsidP="004A1A57">
                      <w:pPr>
                        <w:pStyle w:val="Bibliography"/>
                        <w:rPr>
                          <w:rFonts w:ascii="Times New Roman" w:hAnsi="Times New Roman" w:cs="Times New Roman"/>
                          <w:noProof/>
                          <w:sz w:val="24"/>
                          <w:szCs w:val="24"/>
                        </w:rPr>
                      </w:pPr>
                      <w:r w:rsidRPr="001B57EA">
                        <w:rPr>
                          <w:rFonts w:ascii="Times New Roman" w:hAnsi="Times New Roman" w:cs="Times New Roman"/>
                          <w:noProof/>
                          <w:sz w:val="24"/>
                          <w:szCs w:val="24"/>
                        </w:rPr>
                        <w:t xml:space="preserve">[4] </w:t>
                      </w:r>
                    </w:p>
                  </w:tc>
                  <w:tc>
                    <w:tcPr>
                      <w:tcW w:w="0" w:type="auto"/>
                      <w:hideMark/>
                    </w:tcPr>
                    <w:p w14:paraId="080FBCCA" w14:textId="77777777" w:rsidR="004A1A57" w:rsidRPr="001B57EA" w:rsidRDefault="004A1A57" w:rsidP="004A1A57">
                      <w:pPr>
                        <w:pStyle w:val="Bibliography"/>
                        <w:rPr>
                          <w:rFonts w:ascii="Times New Roman" w:hAnsi="Times New Roman" w:cs="Times New Roman"/>
                          <w:noProof/>
                          <w:sz w:val="24"/>
                          <w:szCs w:val="24"/>
                        </w:rPr>
                      </w:pPr>
                      <w:r w:rsidRPr="001B57EA">
                        <w:rPr>
                          <w:rFonts w:ascii="Times New Roman" w:hAnsi="Times New Roman" w:cs="Times New Roman"/>
                          <w:noProof/>
                          <w:sz w:val="24"/>
                          <w:szCs w:val="24"/>
                        </w:rPr>
                        <w:t>R. M. FELDER and R. BRENT, "Understanding Student Differences," 2005. [Online]. Available: https://www.engr.ncsu.edu/wp-content/uploads/drive/1pQQ7SL02ShCauYV13aI15hTQffqgsILv/2005-Understanding%20Student%20Differences%20(JEE).pdf. [Accessed 15 December 2021].</w:t>
                      </w:r>
                    </w:p>
                  </w:tc>
                </w:tr>
              </w:tbl>
              <w:p w14:paraId="11029A9F" w14:textId="77777777" w:rsidR="004A1A57" w:rsidRPr="001B57EA" w:rsidRDefault="004A1A57" w:rsidP="004A1A57">
                <w:pPr>
                  <w:rPr>
                    <w:noProof/>
                  </w:rPr>
                </w:pPr>
              </w:p>
              <w:p w14:paraId="7695593D" w14:textId="2BF28D18" w:rsidR="00A72917" w:rsidRPr="001B57EA" w:rsidRDefault="004A1A57" w:rsidP="004A1A57">
                <w:pPr>
                  <w:rPr>
                    <w:color w:val="000000"/>
                  </w:rPr>
                </w:pPr>
                <w:r w:rsidRPr="001B57EA">
                  <w:rPr>
                    <w:b/>
                    <w:bCs/>
                    <w:noProof/>
                  </w:rPr>
                  <w:fldChar w:fldCharType="end"/>
                </w:r>
              </w:p>
            </w:sdtContent>
          </w:sdt>
        </w:tc>
      </w:tr>
      <w:tr w:rsidR="00A72917" w:rsidRPr="006A6692" w14:paraId="17A5FB78" w14:textId="77777777" w:rsidTr="002D222A">
        <w:trPr>
          <w:trHeight w:val="1695"/>
        </w:trPr>
        <w:tc>
          <w:tcPr>
            <w:tcW w:w="9680" w:type="dxa"/>
            <w:tcBorders>
              <w:top w:val="single" w:sz="4" w:space="0" w:color="4BACC6"/>
            </w:tcBorders>
          </w:tcPr>
          <w:p w14:paraId="7C42A6E5" w14:textId="77777777" w:rsidR="00A72917" w:rsidRPr="001B57EA" w:rsidRDefault="00A72917" w:rsidP="002D222A">
            <w:pPr>
              <w:jc w:val="both"/>
              <w:rPr>
                <w:b/>
              </w:rPr>
            </w:pPr>
            <w:r w:rsidRPr="001B57EA">
              <w:lastRenderedPageBreak/>
              <w:t>Description of the Solution: (extract from the topic assessment form)</w:t>
            </w:r>
          </w:p>
          <w:p w14:paraId="2409ACA8" w14:textId="77777777" w:rsidR="00A72917" w:rsidRPr="001B57EA" w:rsidRDefault="00A72917" w:rsidP="002D222A">
            <w:pPr>
              <w:jc w:val="both"/>
              <w:rPr>
                <w:b/>
              </w:rPr>
            </w:pPr>
          </w:p>
          <w:p w14:paraId="776AFC39" w14:textId="704607CD" w:rsidR="004A1A57" w:rsidRPr="001B57EA" w:rsidRDefault="004A1A57" w:rsidP="004A1A57">
            <w:r w:rsidRPr="001B57EA">
              <w:t>Proposed System, “AITor” is an AI based web application that is designed and implemented with several AI, ML, DL NLP, computer vision technologies, that will monitor the students’ behaviors throughout their learning path and help to boost the productivity of learning and predict the efficiency of the learning experience. </w:t>
            </w:r>
          </w:p>
          <w:p w14:paraId="49A63F2E" w14:textId="77777777" w:rsidR="004A1A57" w:rsidRPr="001B57EA" w:rsidRDefault="004A1A57" w:rsidP="004A1A57"/>
          <w:p w14:paraId="5E5B08D2" w14:textId="77777777" w:rsidR="004A1A57" w:rsidRPr="001B57EA" w:rsidRDefault="004A1A57" w:rsidP="004A1A57">
            <w:ins w:id="0" w:author="{79C6B0E2-C9D8-44A2-86BF-734BEC0B2BC8}" w:date="2021-12-15T00:47:00Z">
              <w:r w:rsidRPr="001B57EA">
                <w:t>The solution is widely spared among,</w:t>
              </w:r>
            </w:ins>
          </w:p>
          <w:p w14:paraId="4426346F" w14:textId="6B9CC992" w:rsidR="005E534F" w:rsidRPr="001B57EA" w:rsidRDefault="005E534F" w:rsidP="005E534F">
            <w:pPr>
              <w:pStyle w:val="ListParagraph"/>
              <w:numPr>
                <w:ilvl w:val="0"/>
                <w:numId w:val="19"/>
              </w:numPr>
              <w:rPr>
                <w:rFonts w:ascii="Times New Roman" w:hAnsi="Times New Roman" w:cs="Times New Roman"/>
                <w:sz w:val="24"/>
                <w:szCs w:val="24"/>
              </w:rPr>
            </w:pPr>
            <w:r w:rsidRPr="001B57EA">
              <w:rPr>
                <w:rFonts w:ascii="Times New Roman" w:hAnsi="Times New Roman" w:cs="Times New Roman"/>
                <w:sz w:val="24"/>
                <w:szCs w:val="24"/>
              </w:rPr>
              <w:t>Identify, Predict, and recommend best learning strategy of the individual student.</w:t>
            </w:r>
          </w:p>
          <w:p w14:paraId="3BCE4FEC" w14:textId="77777777" w:rsidR="005B33EF" w:rsidRPr="001B57EA" w:rsidRDefault="005B33EF" w:rsidP="005B33EF">
            <w:pPr>
              <w:pStyle w:val="ListParagraph"/>
              <w:numPr>
                <w:ilvl w:val="0"/>
                <w:numId w:val="12"/>
              </w:numPr>
              <w:rPr>
                <w:rFonts w:ascii="Times New Roman" w:hAnsi="Times New Roman" w:cs="Times New Roman"/>
                <w:sz w:val="24"/>
                <w:szCs w:val="24"/>
              </w:rPr>
            </w:pPr>
            <w:r w:rsidRPr="001B57EA">
              <w:rPr>
                <w:rFonts w:ascii="Times New Roman" w:hAnsi="Times New Roman" w:cs="Times New Roman"/>
                <w:sz w:val="24"/>
                <w:szCs w:val="24"/>
              </w:rPr>
              <w:t>Building up an “identification and recommendation” algorithm to cater the best-suited subject theories to the student in a systemic way. </w:t>
            </w:r>
          </w:p>
          <w:p w14:paraId="282139EC" w14:textId="2C4AE7F6" w:rsidR="004A1A57" w:rsidRPr="001B57EA" w:rsidRDefault="00F4192C" w:rsidP="004A1A57">
            <w:pPr>
              <w:pStyle w:val="ListParagraph"/>
              <w:numPr>
                <w:ilvl w:val="0"/>
                <w:numId w:val="12"/>
              </w:numPr>
              <w:rPr>
                <w:rFonts w:ascii="Times New Roman" w:hAnsi="Times New Roman" w:cs="Times New Roman"/>
                <w:sz w:val="24"/>
                <w:szCs w:val="24"/>
              </w:rPr>
            </w:pPr>
            <w:r w:rsidRPr="001B57EA">
              <w:rPr>
                <w:rFonts w:ascii="Times New Roman" w:hAnsi="Times New Roman" w:cs="Times New Roman"/>
                <w:sz w:val="24"/>
                <w:szCs w:val="24"/>
              </w:rPr>
              <w:t>Evaluation based</w:t>
            </w:r>
            <w:r w:rsidR="00916F55" w:rsidRPr="001B57EA">
              <w:rPr>
                <w:rFonts w:ascii="Times New Roman" w:hAnsi="Times New Roman" w:cs="Times New Roman"/>
                <w:sz w:val="24"/>
                <w:szCs w:val="24"/>
              </w:rPr>
              <w:t xml:space="preserve"> lear</w:t>
            </w:r>
            <w:r w:rsidR="00B821E9" w:rsidRPr="001B57EA">
              <w:rPr>
                <w:rFonts w:ascii="Times New Roman" w:hAnsi="Times New Roman" w:cs="Times New Roman"/>
                <w:sz w:val="24"/>
                <w:szCs w:val="24"/>
              </w:rPr>
              <w:t xml:space="preserve">ning progress </w:t>
            </w:r>
            <w:r w:rsidR="00222DCD" w:rsidRPr="001B57EA">
              <w:rPr>
                <w:rFonts w:ascii="Times New Roman" w:hAnsi="Times New Roman" w:cs="Times New Roman"/>
                <w:sz w:val="24"/>
                <w:szCs w:val="24"/>
              </w:rPr>
              <w:t xml:space="preserve">monitoring and </w:t>
            </w:r>
            <w:r w:rsidR="00BD6366" w:rsidRPr="001B57EA">
              <w:rPr>
                <w:rFonts w:ascii="Times New Roman" w:hAnsi="Times New Roman" w:cs="Times New Roman"/>
                <w:sz w:val="24"/>
                <w:szCs w:val="24"/>
              </w:rPr>
              <w:t>intelligent</w:t>
            </w:r>
            <w:r w:rsidR="001B2E21" w:rsidRPr="001B57EA">
              <w:rPr>
                <w:rFonts w:ascii="Times New Roman" w:hAnsi="Times New Roman" w:cs="Times New Roman"/>
                <w:sz w:val="24"/>
                <w:szCs w:val="24"/>
              </w:rPr>
              <w:t xml:space="preserve"> </w:t>
            </w:r>
            <w:r w:rsidR="0068082E" w:rsidRPr="001B57EA">
              <w:rPr>
                <w:rFonts w:ascii="Times New Roman" w:hAnsi="Times New Roman" w:cs="Times New Roman"/>
                <w:sz w:val="24"/>
                <w:szCs w:val="24"/>
              </w:rPr>
              <w:t xml:space="preserve">feedback </w:t>
            </w:r>
            <w:r w:rsidR="002E097B" w:rsidRPr="001B57EA">
              <w:rPr>
                <w:rFonts w:ascii="Times New Roman" w:hAnsi="Times New Roman" w:cs="Times New Roman"/>
                <w:sz w:val="24"/>
                <w:szCs w:val="24"/>
              </w:rPr>
              <w:t>mechanism</w:t>
            </w:r>
            <w:r w:rsidR="004A1A57" w:rsidRPr="001B57EA">
              <w:rPr>
                <w:rFonts w:ascii="Times New Roman" w:hAnsi="Times New Roman" w:cs="Times New Roman"/>
                <w:sz w:val="24"/>
                <w:szCs w:val="24"/>
              </w:rPr>
              <w:t>. </w:t>
            </w:r>
          </w:p>
          <w:p w14:paraId="1DB7E8C1" w14:textId="7D86D498" w:rsidR="004A1A57" w:rsidRPr="001B57EA" w:rsidRDefault="00A01D9D" w:rsidP="004A1A57">
            <w:pPr>
              <w:pStyle w:val="ListParagraph"/>
              <w:numPr>
                <w:ilvl w:val="0"/>
                <w:numId w:val="12"/>
              </w:numPr>
              <w:rPr>
                <w:rFonts w:ascii="Times New Roman" w:hAnsi="Times New Roman" w:cs="Times New Roman"/>
                <w:sz w:val="24"/>
                <w:szCs w:val="24"/>
              </w:rPr>
            </w:pPr>
            <w:r w:rsidRPr="001B57EA">
              <w:rPr>
                <w:rFonts w:ascii="Times New Roman" w:hAnsi="Times New Roman" w:cs="Times New Roman"/>
                <w:sz w:val="24"/>
                <w:szCs w:val="24"/>
              </w:rPr>
              <w:t xml:space="preserve">Performance based </w:t>
            </w:r>
            <w:r w:rsidR="00F60B08" w:rsidRPr="001B57EA">
              <w:rPr>
                <w:rFonts w:ascii="Times New Roman" w:hAnsi="Times New Roman" w:cs="Times New Roman"/>
                <w:sz w:val="24"/>
                <w:szCs w:val="24"/>
              </w:rPr>
              <w:t>student skill prediction</w:t>
            </w:r>
            <w:r w:rsidR="00C93835" w:rsidRPr="001B57EA">
              <w:rPr>
                <w:rFonts w:ascii="Times New Roman" w:hAnsi="Times New Roman" w:cs="Times New Roman"/>
                <w:sz w:val="24"/>
                <w:szCs w:val="24"/>
              </w:rPr>
              <w:t xml:space="preserve">, </w:t>
            </w:r>
            <w:r w:rsidR="00E9548D" w:rsidRPr="001B57EA">
              <w:rPr>
                <w:rFonts w:ascii="Times New Roman" w:hAnsi="Times New Roman" w:cs="Times New Roman"/>
                <w:sz w:val="24"/>
                <w:szCs w:val="24"/>
              </w:rPr>
              <w:t>c</w:t>
            </w:r>
            <w:r w:rsidR="00C93835" w:rsidRPr="001B57EA">
              <w:rPr>
                <w:rFonts w:ascii="Times New Roman" w:hAnsi="Times New Roman" w:cs="Times New Roman"/>
                <w:sz w:val="24"/>
                <w:szCs w:val="24"/>
              </w:rPr>
              <w:t xml:space="preserve">arrier </w:t>
            </w:r>
            <w:r w:rsidR="00E9548D" w:rsidRPr="001B57EA">
              <w:rPr>
                <w:rFonts w:ascii="Times New Roman" w:hAnsi="Times New Roman" w:cs="Times New Roman"/>
                <w:sz w:val="24"/>
                <w:szCs w:val="24"/>
              </w:rPr>
              <w:t xml:space="preserve">recommendation and </w:t>
            </w:r>
            <w:r w:rsidR="00B16B85" w:rsidRPr="001B57EA">
              <w:rPr>
                <w:rFonts w:ascii="Times New Roman" w:hAnsi="Times New Roman" w:cs="Times New Roman"/>
                <w:sz w:val="24"/>
                <w:szCs w:val="24"/>
              </w:rPr>
              <w:t>overall learn</w:t>
            </w:r>
            <w:r w:rsidR="00976A34" w:rsidRPr="001B57EA">
              <w:rPr>
                <w:rFonts w:ascii="Times New Roman" w:hAnsi="Times New Roman" w:cs="Times New Roman"/>
                <w:sz w:val="24"/>
                <w:szCs w:val="24"/>
              </w:rPr>
              <w:t>er</w:t>
            </w:r>
            <w:r w:rsidR="00BB5B09" w:rsidRPr="001B57EA">
              <w:rPr>
                <w:rFonts w:ascii="Times New Roman" w:hAnsi="Times New Roman" w:cs="Times New Roman"/>
                <w:sz w:val="24"/>
                <w:szCs w:val="24"/>
              </w:rPr>
              <w:t xml:space="preserve"> classification</w:t>
            </w:r>
            <w:r w:rsidR="004A1A57" w:rsidRPr="001B57EA">
              <w:rPr>
                <w:rFonts w:ascii="Times New Roman" w:hAnsi="Times New Roman" w:cs="Times New Roman"/>
                <w:sz w:val="24"/>
                <w:szCs w:val="24"/>
              </w:rPr>
              <w:t>. </w:t>
            </w:r>
          </w:p>
          <w:p w14:paraId="3368FBAC" w14:textId="77777777" w:rsidR="004A1A57" w:rsidRPr="001B57EA" w:rsidRDefault="004A1A57" w:rsidP="004A1A57">
            <w:r w:rsidRPr="001B57EA">
              <w:t>The proposed solution will be made around achieving main objective of “To develop AI based Smart Assistive Platform to Provide Detailed Analysis on Student Education on their Learning Patterns” and the following three sub objectives will be achieved in fulfilling the main objective.</w:t>
            </w:r>
          </w:p>
          <w:p w14:paraId="5D8BBADE" w14:textId="77777777" w:rsidR="004A1A57" w:rsidRPr="001B57EA" w:rsidRDefault="004A1A57" w:rsidP="004A1A57">
            <w:pPr>
              <w:pStyle w:val="ListParagraph"/>
              <w:numPr>
                <w:ilvl w:val="0"/>
                <w:numId w:val="12"/>
              </w:numPr>
              <w:rPr>
                <w:rFonts w:ascii="Times New Roman" w:hAnsi="Times New Roman" w:cs="Times New Roman"/>
                <w:sz w:val="24"/>
                <w:szCs w:val="24"/>
              </w:rPr>
            </w:pPr>
            <w:r w:rsidRPr="001B57EA">
              <w:rPr>
                <w:rFonts w:ascii="Times New Roman" w:hAnsi="Times New Roman" w:cs="Times New Roman"/>
                <w:sz w:val="24"/>
                <w:szCs w:val="24"/>
              </w:rPr>
              <w:t>Add a middleware to the current student learning experience that will introduce personalized learning experience to the student </w:t>
            </w:r>
          </w:p>
          <w:p w14:paraId="548CB821" w14:textId="77777777" w:rsidR="004A1A57" w:rsidRPr="001B57EA" w:rsidRDefault="004A1A57" w:rsidP="004A1A57">
            <w:pPr>
              <w:pStyle w:val="ListParagraph"/>
              <w:numPr>
                <w:ilvl w:val="0"/>
                <w:numId w:val="12"/>
              </w:numPr>
              <w:rPr>
                <w:rFonts w:ascii="Times New Roman" w:hAnsi="Times New Roman" w:cs="Times New Roman"/>
                <w:sz w:val="24"/>
                <w:szCs w:val="24"/>
              </w:rPr>
            </w:pPr>
            <w:r w:rsidRPr="001B57EA">
              <w:rPr>
                <w:rFonts w:ascii="Times New Roman" w:hAnsi="Times New Roman" w:cs="Times New Roman"/>
                <w:sz w:val="24"/>
                <w:szCs w:val="24"/>
              </w:rPr>
              <w:t>Track the student performance in a more accurate and efficient way </w:t>
            </w:r>
          </w:p>
          <w:p w14:paraId="3580AFE4" w14:textId="77777777" w:rsidR="004A1A57" w:rsidRPr="001B57EA" w:rsidRDefault="004A1A57" w:rsidP="004A1A57">
            <w:pPr>
              <w:pStyle w:val="ListParagraph"/>
              <w:numPr>
                <w:ilvl w:val="0"/>
                <w:numId w:val="12"/>
              </w:numPr>
              <w:rPr>
                <w:rFonts w:ascii="Times New Roman" w:hAnsi="Times New Roman" w:cs="Times New Roman"/>
                <w:sz w:val="24"/>
                <w:szCs w:val="24"/>
              </w:rPr>
            </w:pPr>
            <w:r w:rsidRPr="001B57EA">
              <w:rPr>
                <w:rFonts w:ascii="Times New Roman" w:hAnsi="Times New Roman" w:cs="Times New Roman"/>
                <w:sz w:val="24"/>
                <w:szCs w:val="24"/>
              </w:rPr>
              <w:t>Identify potential skills of the student and up-scale them.</w:t>
            </w:r>
          </w:p>
          <w:p w14:paraId="122E600F" w14:textId="78F96595" w:rsidR="00E07EE1" w:rsidRPr="001B57EA" w:rsidRDefault="00025877" w:rsidP="004A1A57">
            <w:pPr>
              <w:pStyle w:val="ListParagraph"/>
              <w:numPr>
                <w:ilvl w:val="0"/>
                <w:numId w:val="12"/>
              </w:numPr>
              <w:rPr>
                <w:rFonts w:ascii="Times New Roman" w:hAnsi="Times New Roman" w:cs="Times New Roman"/>
                <w:sz w:val="24"/>
                <w:szCs w:val="24"/>
              </w:rPr>
            </w:pPr>
            <w:r w:rsidRPr="001B57EA">
              <w:rPr>
                <w:rFonts w:ascii="Times New Roman" w:hAnsi="Times New Roman" w:cs="Times New Roman"/>
                <w:sz w:val="24"/>
                <w:szCs w:val="24"/>
              </w:rPr>
              <w:t xml:space="preserve">Identify skills, Strengths, and </w:t>
            </w:r>
            <w:r w:rsidR="00F04B52" w:rsidRPr="001B57EA">
              <w:rPr>
                <w:rFonts w:ascii="Times New Roman" w:hAnsi="Times New Roman" w:cs="Times New Roman"/>
                <w:sz w:val="24"/>
                <w:szCs w:val="24"/>
              </w:rPr>
              <w:t>weaknesses</w:t>
            </w:r>
            <w:r w:rsidRPr="001B57EA">
              <w:rPr>
                <w:rFonts w:ascii="Times New Roman" w:hAnsi="Times New Roman" w:cs="Times New Roman"/>
                <w:sz w:val="24"/>
                <w:szCs w:val="24"/>
              </w:rPr>
              <w:t xml:space="preserve"> of students and </w:t>
            </w:r>
            <w:r w:rsidR="00F04B52" w:rsidRPr="001B57EA">
              <w:rPr>
                <w:rFonts w:ascii="Times New Roman" w:hAnsi="Times New Roman" w:cs="Times New Roman"/>
                <w:sz w:val="24"/>
                <w:szCs w:val="24"/>
              </w:rPr>
              <w:t>carrier/learning path recommendation.</w:t>
            </w:r>
          </w:p>
          <w:p w14:paraId="24E898DE" w14:textId="77777777" w:rsidR="004A1A57" w:rsidRPr="001B57EA" w:rsidRDefault="004A1A57" w:rsidP="004A1A57">
            <w:pPr>
              <w:ind w:left="359"/>
            </w:pPr>
            <w:r w:rsidRPr="001B57EA">
              <w:t xml:space="preserve">According to the identified factors that are aligned with identifying the personal education pattern, the solution is divided into four distinct components. </w:t>
            </w:r>
          </w:p>
          <w:p w14:paraId="0A3D4ABA" w14:textId="77777777" w:rsidR="004A1A57" w:rsidRPr="001B57EA" w:rsidRDefault="004A1A57" w:rsidP="004A1A57">
            <w:pPr>
              <w:pStyle w:val="ListParagraph"/>
              <w:numPr>
                <w:ilvl w:val="0"/>
                <w:numId w:val="12"/>
              </w:numPr>
              <w:rPr>
                <w:rStyle w:val="eop"/>
                <w:rFonts w:ascii="Times New Roman" w:hAnsi="Times New Roman" w:cs="Times New Roman"/>
                <w:sz w:val="24"/>
                <w:szCs w:val="24"/>
              </w:rPr>
            </w:pPr>
            <w:r w:rsidRPr="001B57EA">
              <w:rPr>
                <w:rFonts w:ascii="Times New Roman" w:hAnsi="Times New Roman" w:cs="Times New Roman"/>
                <w:sz w:val="24"/>
                <w:szCs w:val="24"/>
              </w:rPr>
              <w:t xml:space="preserve">Through the first component the system will predict the best learning strategy of the student.in achieving this objective a supervised ML model will used which get data by iteratively performing pre-defined tasks. This module will continuously evaluate the </w:t>
            </w:r>
            <w:r w:rsidRPr="001B57EA">
              <w:rPr>
                <w:rFonts w:ascii="Times New Roman" w:hAnsi="Times New Roman" w:cs="Times New Roman"/>
                <w:sz w:val="24"/>
                <w:szCs w:val="24"/>
              </w:rPr>
              <w:lastRenderedPageBreak/>
              <w:t>student by allowing students to take part in different tasks assigned by the system. It is intended to use different resources in order to cover the subject area. These resources can be classified as text with theory concepts, visual explanations of the theory concepts (images/videos), verbal/audio books which contains theory concepts, Live lectures, and real-time engagement activities (solve a math problem with a bot). As the final output it will be able to suggest a single methodology or hybrid/ combination of several learning strategies to teach the student</w:t>
            </w:r>
            <w:r w:rsidRPr="001B57EA">
              <w:rPr>
                <w:rStyle w:val="normaltextrun"/>
                <w:rFonts w:ascii="Times New Roman" w:hAnsi="Times New Roman" w:cs="Times New Roman"/>
                <w:color w:val="000000"/>
                <w:sz w:val="24"/>
                <w:szCs w:val="24"/>
                <w:shd w:val="clear" w:color="auto" w:fill="FFFFFF"/>
              </w:rPr>
              <w:t>.</w:t>
            </w:r>
            <w:r w:rsidRPr="001B57EA">
              <w:rPr>
                <w:rStyle w:val="eop"/>
                <w:rFonts w:ascii="Times New Roman" w:hAnsi="Times New Roman" w:cs="Times New Roman"/>
                <w:color w:val="000000"/>
                <w:sz w:val="24"/>
                <w:szCs w:val="24"/>
                <w:shd w:val="clear" w:color="auto" w:fill="FFFFFF"/>
              </w:rPr>
              <w:t> </w:t>
            </w:r>
          </w:p>
          <w:p w14:paraId="585B5BCB" w14:textId="3DC0B3F7" w:rsidR="00AD4D87" w:rsidRPr="001B57EA" w:rsidRDefault="00AD4D87" w:rsidP="00AD4D87">
            <w:pPr>
              <w:pStyle w:val="ListParagraph"/>
              <w:numPr>
                <w:ilvl w:val="0"/>
                <w:numId w:val="12"/>
              </w:numPr>
              <w:rPr>
                <w:rFonts w:ascii="Times New Roman" w:hAnsi="Times New Roman" w:cs="Times New Roman"/>
                <w:sz w:val="24"/>
                <w:szCs w:val="24"/>
              </w:rPr>
            </w:pPr>
            <w:r w:rsidRPr="001B57EA">
              <w:rPr>
                <w:rFonts w:ascii="Times New Roman" w:hAnsi="Times New Roman" w:cs="Times New Roman"/>
                <w:sz w:val="24"/>
                <w:szCs w:val="24"/>
              </w:rPr>
              <w:t>Another separate module will be used in identifying and recommending best-suited learning materials to the students using a systematic way. This is the component that makes computer-guided learning a reality by adding out-of-the-box features into it. This component contains two main components and an optional component. One sub-component will interact wi</w:t>
            </w:r>
            <w:r w:rsidR="002357CD" w:rsidRPr="001B57EA">
              <w:rPr>
                <w:rFonts w:ascii="Times New Roman" w:hAnsi="Times New Roman" w:cs="Times New Roman"/>
                <w:sz w:val="24"/>
                <w:szCs w:val="24"/>
              </w:rPr>
              <w:t>th</w:t>
            </w:r>
            <w:r w:rsidRPr="001B57EA">
              <w:rPr>
                <w:rFonts w:ascii="Times New Roman" w:hAnsi="Times New Roman" w:cs="Times New Roman"/>
                <w:sz w:val="24"/>
                <w:szCs w:val="24"/>
              </w:rPr>
              <w:t xml:space="preserve"> all of the above-mentioned components and the background data of the students. This sub-module evaluates and analyzes the results provided by the above components and will propose a matric that aligns with the best-suited learning plan for the student. Another sub-component of this component will dive into the publicly available learning resources and, it will classify these online resources according to their quality, type, ratings, etc. This way it will identify the best learning materials available over the internet for different subject scopes. Finally, an intermediate sub-component will combine these components (Material analysis component and learning pattern prediction component), and then it will choose and recommend the most suitable learning materials for the student by analyzing learning material classes and personalized learning plans. The optional module will be used on occasions when there is an interference of a tutor. In that case, the tutor can explicitly decide the subject scope and this module will predict the subject scope based on the syllabus and references provided by the </w:t>
            </w:r>
            <w:r w:rsidR="007D7A65" w:rsidRPr="001B57EA">
              <w:rPr>
                <w:rFonts w:ascii="Times New Roman" w:hAnsi="Times New Roman" w:cs="Times New Roman"/>
                <w:sz w:val="24"/>
                <w:szCs w:val="24"/>
              </w:rPr>
              <w:t>tutor. Along</w:t>
            </w:r>
            <w:r w:rsidR="009D6653" w:rsidRPr="001B57EA">
              <w:rPr>
                <w:rFonts w:ascii="Times New Roman" w:hAnsi="Times New Roman" w:cs="Times New Roman"/>
                <w:sz w:val="24"/>
                <w:szCs w:val="24"/>
              </w:rPr>
              <w:t xml:space="preserve"> </w:t>
            </w:r>
            <w:r w:rsidR="00FC3CC9" w:rsidRPr="001B57EA">
              <w:rPr>
                <w:rFonts w:ascii="Times New Roman" w:hAnsi="Times New Roman" w:cs="Times New Roman"/>
                <w:sz w:val="24"/>
                <w:szCs w:val="24"/>
              </w:rPr>
              <w:t xml:space="preserve">with mentioned </w:t>
            </w:r>
            <w:r w:rsidR="00CC39BD" w:rsidRPr="001B57EA">
              <w:rPr>
                <w:rFonts w:ascii="Times New Roman" w:hAnsi="Times New Roman" w:cs="Times New Roman"/>
                <w:sz w:val="24"/>
                <w:szCs w:val="24"/>
              </w:rPr>
              <w:t>subcomponents</w:t>
            </w:r>
            <w:r w:rsidR="00FC3CC9" w:rsidRPr="001B57EA">
              <w:rPr>
                <w:rFonts w:ascii="Times New Roman" w:hAnsi="Times New Roman" w:cs="Times New Roman"/>
                <w:sz w:val="24"/>
                <w:szCs w:val="24"/>
              </w:rPr>
              <w:t xml:space="preserve"> t</w:t>
            </w:r>
            <w:r w:rsidR="00723A55" w:rsidRPr="001B57EA">
              <w:rPr>
                <w:rFonts w:ascii="Times New Roman" w:hAnsi="Times New Roman" w:cs="Times New Roman"/>
                <w:sz w:val="24"/>
                <w:szCs w:val="24"/>
              </w:rPr>
              <w:t>h</w:t>
            </w:r>
            <w:r w:rsidR="008B3B2E" w:rsidRPr="001B57EA">
              <w:rPr>
                <w:rFonts w:ascii="Times New Roman" w:hAnsi="Times New Roman" w:cs="Times New Roman"/>
                <w:sz w:val="24"/>
                <w:szCs w:val="24"/>
              </w:rPr>
              <w:t xml:space="preserve">ere will be another </w:t>
            </w:r>
            <w:r w:rsidR="004F5860" w:rsidRPr="001B57EA">
              <w:rPr>
                <w:rFonts w:ascii="Times New Roman" w:hAnsi="Times New Roman" w:cs="Times New Roman"/>
                <w:sz w:val="24"/>
                <w:szCs w:val="24"/>
              </w:rPr>
              <w:t xml:space="preserve">component running in the backend without </w:t>
            </w:r>
            <w:r w:rsidR="002D514F" w:rsidRPr="001B57EA">
              <w:rPr>
                <w:rFonts w:ascii="Times New Roman" w:hAnsi="Times New Roman" w:cs="Times New Roman"/>
                <w:sz w:val="24"/>
                <w:szCs w:val="24"/>
              </w:rPr>
              <w:t xml:space="preserve">notifying to the users. This </w:t>
            </w:r>
            <w:r w:rsidR="004D65F7" w:rsidRPr="001B57EA">
              <w:rPr>
                <w:rFonts w:ascii="Times New Roman" w:hAnsi="Times New Roman" w:cs="Times New Roman"/>
                <w:sz w:val="24"/>
                <w:szCs w:val="24"/>
              </w:rPr>
              <w:t xml:space="preserve">component will </w:t>
            </w:r>
            <w:r w:rsidR="007D7A65" w:rsidRPr="001B57EA">
              <w:rPr>
                <w:rFonts w:ascii="Times New Roman" w:hAnsi="Times New Roman" w:cs="Times New Roman"/>
                <w:sz w:val="24"/>
                <w:szCs w:val="24"/>
              </w:rPr>
              <w:t>integrate</w:t>
            </w:r>
            <w:r w:rsidR="004D65F7" w:rsidRPr="001B57EA">
              <w:rPr>
                <w:rFonts w:ascii="Times New Roman" w:hAnsi="Times New Roman" w:cs="Times New Roman"/>
                <w:sz w:val="24"/>
                <w:szCs w:val="24"/>
              </w:rPr>
              <w:t xml:space="preserve"> with the </w:t>
            </w:r>
            <w:r w:rsidR="00CC39BD" w:rsidRPr="001B57EA">
              <w:rPr>
                <w:rFonts w:ascii="Times New Roman" w:hAnsi="Times New Roman" w:cs="Times New Roman"/>
                <w:sz w:val="24"/>
                <w:szCs w:val="24"/>
              </w:rPr>
              <w:t>evaluation-based</w:t>
            </w:r>
            <w:r w:rsidR="00A97725" w:rsidRPr="001B57EA">
              <w:rPr>
                <w:rFonts w:ascii="Times New Roman" w:hAnsi="Times New Roman" w:cs="Times New Roman"/>
                <w:sz w:val="24"/>
                <w:szCs w:val="24"/>
              </w:rPr>
              <w:t xml:space="preserve"> </w:t>
            </w:r>
            <w:r w:rsidR="007128FC" w:rsidRPr="001B57EA">
              <w:rPr>
                <w:rFonts w:ascii="Times New Roman" w:hAnsi="Times New Roman" w:cs="Times New Roman"/>
                <w:sz w:val="24"/>
                <w:szCs w:val="24"/>
              </w:rPr>
              <w:t xml:space="preserve">learning progress monitoring </w:t>
            </w:r>
            <w:r w:rsidR="0096703C" w:rsidRPr="001B57EA">
              <w:rPr>
                <w:rFonts w:ascii="Times New Roman" w:hAnsi="Times New Roman" w:cs="Times New Roman"/>
                <w:sz w:val="24"/>
                <w:szCs w:val="24"/>
              </w:rPr>
              <w:t>feature and with the data and insigh</w:t>
            </w:r>
            <w:r w:rsidR="004708F2" w:rsidRPr="001B57EA">
              <w:rPr>
                <w:rFonts w:ascii="Times New Roman" w:hAnsi="Times New Roman" w:cs="Times New Roman"/>
                <w:sz w:val="24"/>
                <w:szCs w:val="24"/>
              </w:rPr>
              <w:t xml:space="preserve">ts </w:t>
            </w:r>
            <w:r w:rsidR="00655E2D" w:rsidRPr="001B57EA">
              <w:rPr>
                <w:rFonts w:ascii="Times New Roman" w:hAnsi="Times New Roman" w:cs="Times New Roman"/>
                <w:sz w:val="24"/>
                <w:szCs w:val="24"/>
              </w:rPr>
              <w:t xml:space="preserve">getting by that </w:t>
            </w:r>
            <w:r w:rsidR="007D7A65" w:rsidRPr="001B57EA">
              <w:rPr>
                <w:rFonts w:ascii="Times New Roman" w:hAnsi="Times New Roman" w:cs="Times New Roman"/>
                <w:sz w:val="24"/>
                <w:szCs w:val="24"/>
              </w:rPr>
              <w:t>component</w:t>
            </w:r>
            <w:r w:rsidR="00C03857" w:rsidRPr="001B57EA">
              <w:rPr>
                <w:rFonts w:ascii="Times New Roman" w:hAnsi="Times New Roman" w:cs="Times New Roman"/>
                <w:sz w:val="24"/>
                <w:szCs w:val="24"/>
              </w:rPr>
              <w:t xml:space="preserve">, this recommendation component will finetune </w:t>
            </w:r>
            <w:r w:rsidR="003863B8" w:rsidRPr="001B57EA">
              <w:rPr>
                <w:rFonts w:ascii="Times New Roman" w:hAnsi="Times New Roman" w:cs="Times New Roman"/>
                <w:sz w:val="24"/>
                <w:szCs w:val="24"/>
              </w:rPr>
              <w:t>its</w:t>
            </w:r>
            <w:r w:rsidR="00C03857" w:rsidRPr="001B57EA">
              <w:rPr>
                <w:rFonts w:ascii="Times New Roman" w:hAnsi="Times New Roman" w:cs="Times New Roman"/>
                <w:sz w:val="24"/>
                <w:szCs w:val="24"/>
              </w:rPr>
              <w:t xml:space="preserve"> recommendation algorithm by </w:t>
            </w:r>
            <w:r w:rsidR="00375E12" w:rsidRPr="001B57EA">
              <w:rPr>
                <w:rFonts w:ascii="Times New Roman" w:hAnsi="Times New Roman" w:cs="Times New Roman"/>
                <w:sz w:val="24"/>
                <w:szCs w:val="24"/>
              </w:rPr>
              <w:t xml:space="preserve">recommending </w:t>
            </w:r>
            <w:r w:rsidR="00485237" w:rsidRPr="001B57EA">
              <w:rPr>
                <w:rFonts w:ascii="Times New Roman" w:hAnsi="Times New Roman" w:cs="Times New Roman"/>
                <w:sz w:val="24"/>
                <w:szCs w:val="24"/>
              </w:rPr>
              <w:t xml:space="preserve">most suitable learning materials by considering on student’s progress upon recommended </w:t>
            </w:r>
            <w:r w:rsidR="007D7A65" w:rsidRPr="001B57EA">
              <w:rPr>
                <w:rFonts w:ascii="Times New Roman" w:hAnsi="Times New Roman" w:cs="Times New Roman"/>
                <w:sz w:val="24"/>
                <w:szCs w:val="24"/>
              </w:rPr>
              <w:t>learning materials.</w:t>
            </w:r>
            <w:r w:rsidR="001B2EA0" w:rsidRPr="001B57EA">
              <w:rPr>
                <w:rFonts w:ascii="Times New Roman" w:hAnsi="Times New Roman" w:cs="Times New Roman"/>
                <w:sz w:val="24"/>
                <w:szCs w:val="24"/>
              </w:rPr>
              <w:t xml:space="preserve"> </w:t>
            </w:r>
            <w:r w:rsidR="00CA4B2E" w:rsidRPr="001B57EA">
              <w:rPr>
                <w:rFonts w:ascii="Times New Roman" w:hAnsi="Times New Roman" w:cs="Times New Roman"/>
                <w:sz w:val="24"/>
                <w:szCs w:val="24"/>
              </w:rPr>
              <w:t>Also,</w:t>
            </w:r>
            <w:r w:rsidR="001B2EA0" w:rsidRPr="001B57EA">
              <w:rPr>
                <w:rFonts w:ascii="Times New Roman" w:hAnsi="Times New Roman" w:cs="Times New Roman"/>
                <w:sz w:val="24"/>
                <w:szCs w:val="24"/>
              </w:rPr>
              <w:t xml:space="preserve"> this component will have the ability to provide recommendations to the tutors/teachers </w:t>
            </w:r>
            <w:r w:rsidR="00F566AA" w:rsidRPr="001B57EA">
              <w:rPr>
                <w:rFonts w:ascii="Times New Roman" w:hAnsi="Times New Roman" w:cs="Times New Roman"/>
                <w:sz w:val="24"/>
                <w:szCs w:val="24"/>
              </w:rPr>
              <w:t xml:space="preserve">by allowing them to organize their courses and teaching patterns </w:t>
            </w:r>
            <w:r w:rsidR="005A1F31" w:rsidRPr="001B57EA">
              <w:rPr>
                <w:rFonts w:ascii="Times New Roman" w:hAnsi="Times New Roman" w:cs="Times New Roman"/>
                <w:sz w:val="24"/>
                <w:szCs w:val="24"/>
              </w:rPr>
              <w:t>in a</w:t>
            </w:r>
            <w:r w:rsidR="0025133F" w:rsidRPr="001B57EA">
              <w:rPr>
                <w:rFonts w:ascii="Times New Roman" w:hAnsi="Times New Roman" w:cs="Times New Roman"/>
                <w:sz w:val="24"/>
                <w:szCs w:val="24"/>
              </w:rPr>
              <w:t xml:space="preserve"> productive way that </w:t>
            </w:r>
            <w:r w:rsidR="00796C3B" w:rsidRPr="001B57EA">
              <w:rPr>
                <w:rFonts w:ascii="Times New Roman" w:hAnsi="Times New Roman" w:cs="Times New Roman"/>
                <w:sz w:val="24"/>
                <w:szCs w:val="24"/>
              </w:rPr>
              <w:t xml:space="preserve">helps to </w:t>
            </w:r>
            <w:r w:rsidR="00CC39BD" w:rsidRPr="001B57EA">
              <w:rPr>
                <w:rFonts w:ascii="Times New Roman" w:hAnsi="Times New Roman" w:cs="Times New Roman"/>
                <w:sz w:val="24"/>
                <w:szCs w:val="24"/>
              </w:rPr>
              <w:t>the individual progress of students.</w:t>
            </w:r>
          </w:p>
          <w:p w14:paraId="69B4A139" w14:textId="5BC52899" w:rsidR="004A1A57" w:rsidRPr="001B57EA" w:rsidRDefault="004A1A57" w:rsidP="004A1A57">
            <w:pPr>
              <w:pStyle w:val="ListParagraph"/>
              <w:numPr>
                <w:ilvl w:val="0"/>
                <w:numId w:val="12"/>
              </w:numPr>
              <w:rPr>
                <w:rStyle w:val="normaltextrun"/>
                <w:rFonts w:ascii="Times New Roman" w:hAnsi="Times New Roman" w:cs="Times New Roman"/>
                <w:sz w:val="24"/>
                <w:szCs w:val="24"/>
              </w:rPr>
            </w:pPr>
            <w:r w:rsidRPr="001B57EA">
              <w:rPr>
                <w:rFonts w:ascii="Times New Roman" w:hAnsi="Times New Roman" w:cs="Times New Roman"/>
                <w:sz w:val="24"/>
                <w:szCs w:val="24"/>
              </w:rPr>
              <w:t xml:space="preserve">With having the </w:t>
            </w:r>
            <w:r w:rsidR="00C211BC" w:rsidRPr="001B57EA">
              <w:rPr>
                <w:rFonts w:ascii="Times New Roman" w:hAnsi="Times New Roman" w:cs="Times New Roman"/>
                <w:sz w:val="24"/>
                <w:szCs w:val="24"/>
              </w:rPr>
              <w:t>intention</w:t>
            </w:r>
            <w:r w:rsidRPr="001B57EA">
              <w:rPr>
                <w:rFonts w:ascii="Times New Roman" w:hAnsi="Times New Roman" w:cs="Times New Roman"/>
                <w:sz w:val="24"/>
                <w:szCs w:val="24"/>
              </w:rPr>
              <w:t xml:space="preserve"> of </w:t>
            </w:r>
            <w:r w:rsidR="00C211BC" w:rsidRPr="001B57EA">
              <w:rPr>
                <w:rFonts w:ascii="Times New Roman" w:hAnsi="Times New Roman" w:cs="Times New Roman"/>
                <w:sz w:val="24"/>
                <w:szCs w:val="24"/>
              </w:rPr>
              <w:t>improving</w:t>
            </w:r>
            <w:r w:rsidR="002F6CDB" w:rsidRPr="001B57EA">
              <w:rPr>
                <w:rFonts w:ascii="Times New Roman" w:hAnsi="Times New Roman" w:cs="Times New Roman"/>
                <w:sz w:val="24"/>
                <w:szCs w:val="24"/>
              </w:rPr>
              <w:t xml:space="preserve"> the learning progress of </w:t>
            </w:r>
            <w:r w:rsidR="000013A8" w:rsidRPr="001B57EA">
              <w:rPr>
                <w:rFonts w:ascii="Times New Roman" w:hAnsi="Times New Roman" w:cs="Times New Roman"/>
                <w:sz w:val="24"/>
                <w:szCs w:val="24"/>
              </w:rPr>
              <w:t xml:space="preserve">students using the </w:t>
            </w:r>
            <w:r w:rsidR="00221429" w:rsidRPr="001B57EA">
              <w:rPr>
                <w:rFonts w:ascii="Times New Roman" w:hAnsi="Times New Roman" w:cs="Times New Roman"/>
                <w:sz w:val="24"/>
                <w:szCs w:val="24"/>
              </w:rPr>
              <w:t xml:space="preserve">recommended materials </w:t>
            </w:r>
            <w:r w:rsidR="004B21C1" w:rsidRPr="001B57EA">
              <w:rPr>
                <w:rFonts w:ascii="Times New Roman" w:hAnsi="Times New Roman" w:cs="Times New Roman"/>
                <w:sz w:val="24"/>
                <w:szCs w:val="24"/>
              </w:rPr>
              <w:t xml:space="preserve">by </w:t>
            </w:r>
            <w:r w:rsidR="00E000F0" w:rsidRPr="001B57EA">
              <w:rPr>
                <w:rFonts w:ascii="Times New Roman" w:hAnsi="Times New Roman" w:cs="Times New Roman"/>
                <w:sz w:val="24"/>
                <w:szCs w:val="24"/>
              </w:rPr>
              <w:t>continuously monitoring the students</w:t>
            </w:r>
            <w:r w:rsidRPr="001B57EA">
              <w:rPr>
                <w:rFonts w:ascii="Times New Roman" w:hAnsi="Times New Roman" w:cs="Times New Roman"/>
                <w:sz w:val="24"/>
                <w:szCs w:val="24"/>
              </w:rPr>
              <w:t xml:space="preserve">, another component will be implemented. </w:t>
            </w:r>
            <w:r w:rsidR="0016267F" w:rsidRPr="001B57EA">
              <w:rPr>
                <w:rFonts w:ascii="Times New Roman" w:hAnsi="Times New Roman" w:cs="Times New Roman"/>
                <w:sz w:val="24"/>
                <w:szCs w:val="24"/>
              </w:rPr>
              <w:t xml:space="preserve">Through this component, </w:t>
            </w:r>
            <w:r w:rsidR="00A23B9F" w:rsidRPr="001B57EA">
              <w:rPr>
                <w:rFonts w:ascii="Times New Roman" w:hAnsi="Times New Roman" w:cs="Times New Roman"/>
                <w:sz w:val="24"/>
                <w:szCs w:val="24"/>
              </w:rPr>
              <w:t xml:space="preserve">a continuous set of evaluations/assessments will be </w:t>
            </w:r>
            <w:r w:rsidR="001F679C" w:rsidRPr="001B57EA">
              <w:rPr>
                <w:rFonts w:ascii="Times New Roman" w:hAnsi="Times New Roman" w:cs="Times New Roman"/>
                <w:sz w:val="24"/>
                <w:szCs w:val="24"/>
              </w:rPr>
              <w:t>held,</w:t>
            </w:r>
            <w:r w:rsidR="00A23B9F" w:rsidRPr="001B57EA">
              <w:rPr>
                <w:rFonts w:ascii="Times New Roman" w:hAnsi="Times New Roman" w:cs="Times New Roman"/>
                <w:sz w:val="24"/>
                <w:szCs w:val="24"/>
              </w:rPr>
              <w:t xml:space="preserve"> and </w:t>
            </w:r>
            <w:r w:rsidR="000A270C" w:rsidRPr="001B57EA">
              <w:rPr>
                <w:rFonts w:ascii="Times New Roman" w:hAnsi="Times New Roman" w:cs="Times New Roman"/>
                <w:sz w:val="24"/>
                <w:szCs w:val="24"/>
              </w:rPr>
              <w:t xml:space="preserve">these assessments can be </w:t>
            </w:r>
            <w:r w:rsidR="008B6EDE" w:rsidRPr="001B57EA">
              <w:rPr>
                <w:rFonts w:ascii="Times New Roman" w:hAnsi="Times New Roman" w:cs="Times New Roman"/>
                <w:sz w:val="24"/>
                <w:szCs w:val="24"/>
              </w:rPr>
              <w:t>automated,</w:t>
            </w:r>
            <w:r w:rsidR="000A270C" w:rsidRPr="001B57EA">
              <w:rPr>
                <w:rFonts w:ascii="Times New Roman" w:hAnsi="Times New Roman" w:cs="Times New Roman"/>
                <w:sz w:val="24"/>
                <w:szCs w:val="24"/>
              </w:rPr>
              <w:t xml:space="preserve"> or </w:t>
            </w:r>
            <w:r w:rsidR="003863B8" w:rsidRPr="001B57EA">
              <w:rPr>
                <w:rFonts w:ascii="Times New Roman" w:hAnsi="Times New Roman" w:cs="Times New Roman"/>
                <w:sz w:val="24"/>
                <w:szCs w:val="24"/>
              </w:rPr>
              <w:t>human created</w:t>
            </w:r>
            <w:r w:rsidR="00D243DA" w:rsidRPr="001B57EA">
              <w:rPr>
                <w:rFonts w:ascii="Times New Roman" w:hAnsi="Times New Roman" w:cs="Times New Roman"/>
                <w:sz w:val="24"/>
                <w:szCs w:val="24"/>
              </w:rPr>
              <w:t>.</w:t>
            </w:r>
            <w:r w:rsidR="00632F06" w:rsidRPr="001B57EA">
              <w:rPr>
                <w:rFonts w:ascii="Times New Roman" w:hAnsi="Times New Roman" w:cs="Times New Roman"/>
                <w:sz w:val="24"/>
                <w:szCs w:val="24"/>
              </w:rPr>
              <w:t xml:space="preserve"> By using </w:t>
            </w:r>
            <w:r w:rsidR="00AC4CC1" w:rsidRPr="001B57EA">
              <w:rPr>
                <w:rFonts w:ascii="Times New Roman" w:hAnsi="Times New Roman" w:cs="Times New Roman"/>
                <w:sz w:val="24"/>
                <w:szCs w:val="24"/>
              </w:rPr>
              <w:t>b</w:t>
            </w:r>
            <w:r w:rsidR="00632F06" w:rsidRPr="001B57EA">
              <w:rPr>
                <w:rFonts w:ascii="Times New Roman" w:hAnsi="Times New Roman" w:cs="Times New Roman"/>
                <w:sz w:val="24"/>
                <w:szCs w:val="24"/>
              </w:rPr>
              <w:t>oth of</w:t>
            </w:r>
            <w:r w:rsidR="00AC4CC1" w:rsidRPr="001B57EA">
              <w:rPr>
                <w:rFonts w:ascii="Times New Roman" w:hAnsi="Times New Roman" w:cs="Times New Roman"/>
                <w:sz w:val="24"/>
                <w:szCs w:val="24"/>
              </w:rPr>
              <w:t xml:space="preserve"> these metho</w:t>
            </w:r>
            <w:r w:rsidR="00F165CA" w:rsidRPr="001B57EA">
              <w:rPr>
                <w:rFonts w:ascii="Times New Roman" w:hAnsi="Times New Roman" w:cs="Times New Roman"/>
                <w:sz w:val="24"/>
                <w:szCs w:val="24"/>
              </w:rPr>
              <w:t xml:space="preserve">ds, this component will </w:t>
            </w:r>
            <w:r w:rsidR="004411DD" w:rsidRPr="001B57EA">
              <w:rPr>
                <w:rFonts w:ascii="Times New Roman" w:hAnsi="Times New Roman" w:cs="Times New Roman"/>
                <w:sz w:val="24"/>
                <w:szCs w:val="24"/>
              </w:rPr>
              <w:t>measure</w:t>
            </w:r>
            <w:r w:rsidR="00F165CA" w:rsidRPr="001B57EA">
              <w:rPr>
                <w:rFonts w:ascii="Times New Roman" w:hAnsi="Times New Roman" w:cs="Times New Roman"/>
                <w:sz w:val="24"/>
                <w:szCs w:val="24"/>
              </w:rPr>
              <w:t xml:space="preserve"> the progress of the student </w:t>
            </w:r>
            <w:r w:rsidR="00C211BC" w:rsidRPr="001B57EA">
              <w:rPr>
                <w:rFonts w:ascii="Times New Roman" w:hAnsi="Times New Roman" w:cs="Times New Roman"/>
                <w:sz w:val="24"/>
                <w:szCs w:val="24"/>
              </w:rPr>
              <w:t xml:space="preserve">according to </w:t>
            </w:r>
            <w:r w:rsidR="004411DD" w:rsidRPr="001B57EA">
              <w:rPr>
                <w:rFonts w:ascii="Times New Roman" w:hAnsi="Times New Roman" w:cs="Times New Roman"/>
                <w:sz w:val="24"/>
                <w:szCs w:val="24"/>
              </w:rPr>
              <w:t>the learning materials recommended in the previous stage.</w:t>
            </w:r>
            <w:r w:rsidR="00903E81" w:rsidRPr="001B57EA">
              <w:rPr>
                <w:rFonts w:ascii="Times New Roman" w:hAnsi="Times New Roman" w:cs="Times New Roman"/>
                <w:sz w:val="24"/>
                <w:szCs w:val="24"/>
              </w:rPr>
              <w:t xml:space="preserve"> </w:t>
            </w:r>
            <w:r w:rsidR="00CA4B2E" w:rsidRPr="001B57EA">
              <w:rPr>
                <w:rFonts w:ascii="Times New Roman" w:hAnsi="Times New Roman" w:cs="Times New Roman"/>
                <w:sz w:val="24"/>
                <w:szCs w:val="24"/>
              </w:rPr>
              <w:t>This component</w:t>
            </w:r>
            <w:r w:rsidR="00903E81" w:rsidRPr="001B57EA">
              <w:rPr>
                <w:rFonts w:ascii="Times New Roman" w:hAnsi="Times New Roman" w:cs="Times New Roman"/>
                <w:sz w:val="24"/>
                <w:szCs w:val="24"/>
              </w:rPr>
              <w:t xml:space="preserve"> collects and </w:t>
            </w:r>
            <w:r w:rsidR="00C211BC" w:rsidRPr="001B57EA">
              <w:rPr>
                <w:rFonts w:ascii="Times New Roman" w:hAnsi="Times New Roman" w:cs="Times New Roman"/>
                <w:sz w:val="24"/>
                <w:szCs w:val="24"/>
              </w:rPr>
              <w:t>processes</w:t>
            </w:r>
            <w:r w:rsidR="00903E81" w:rsidRPr="001B57EA">
              <w:rPr>
                <w:rFonts w:ascii="Times New Roman" w:hAnsi="Times New Roman" w:cs="Times New Roman"/>
                <w:sz w:val="24"/>
                <w:szCs w:val="24"/>
              </w:rPr>
              <w:t xml:space="preserve"> an</w:t>
            </w:r>
            <w:r w:rsidR="008B1737" w:rsidRPr="001B57EA">
              <w:rPr>
                <w:rFonts w:ascii="Times New Roman" w:hAnsi="Times New Roman" w:cs="Times New Roman"/>
                <w:sz w:val="24"/>
                <w:szCs w:val="24"/>
              </w:rPr>
              <w:t xml:space="preserve"> overall </w:t>
            </w:r>
            <w:r w:rsidR="00EE128F" w:rsidRPr="001B57EA">
              <w:rPr>
                <w:rFonts w:ascii="Times New Roman" w:hAnsi="Times New Roman" w:cs="Times New Roman"/>
                <w:sz w:val="24"/>
                <w:szCs w:val="24"/>
              </w:rPr>
              <w:t>statistical</w:t>
            </w:r>
            <w:r w:rsidR="005658B2" w:rsidRPr="001B57EA">
              <w:rPr>
                <w:rFonts w:ascii="Times New Roman" w:hAnsi="Times New Roman" w:cs="Times New Roman"/>
                <w:sz w:val="24"/>
                <w:szCs w:val="24"/>
              </w:rPr>
              <w:t xml:space="preserve"> report </w:t>
            </w:r>
            <w:r w:rsidR="00C64B5A" w:rsidRPr="001B57EA">
              <w:rPr>
                <w:rFonts w:ascii="Times New Roman" w:hAnsi="Times New Roman" w:cs="Times New Roman"/>
                <w:sz w:val="24"/>
                <w:szCs w:val="24"/>
              </w:rPr>
              <w:t xml:space="preserve">of the </w:t>
            </w:r>
            <w:r w:rsidR="0001266E" w:rsidRPr="001B57EA">
              <w:rPr>
                <w:rFonts w:ascii="Times New Roman" w:hAnsi="Times New Roman" w:cs="Times New Roman"/>
                <w:sz w:val="24"/>
                <w:szCs w:val="24"/>
              </w:rPr>
              <w:t xml:space="preserve">student </w:t>
            </w:r>
            <w:r w:rsidR="00266D08" w:rsidRPr="001B57EA">
              <w:rPr>
                <w:rFonts w:ascii="Times New Roman" w:hAnsi="Times New Roman" w:cs="Times New Roman"/>
                <w:sz w:val="24"/>
                <w:szCs w:val="24"/>
              </w:rPr>
              <w:t xml:space="preserve">with respect to his/her progress </w:t>
            </w:r>
            <w:r w:rsidR="00366AEB" w:rsidRPr="001B57EA">
              <w:rPr>
                <w:rFonts w:ascii="Times New Roman" w:hAnsi="Times New Roman" w:cs="Times New Roman"/>
                <w:sz w:val="24"/>
                <w:szCs w:val="24"/>
              </w:rPr>
              <w:t xml:space="preserve">or </w:t>
            </w:r>
            <w:r w:rsidR="00115B73" w:rsidRPr="001B57EA">
              <w:rPr>
                <w:rFonts w:ascii="Times New Roman" w:hAnsi="Times New Roman" w:cs="Times New Roman"/>
                <w:sz w:val="24"/>
                <w:szCs w:val="24"/>
              </w:rPr>
              <w:t>regress on learning. Further</w:t>
            </w:r>
            <w:r w:rsidR="00C211BC" w:rsidRPr="001B57EA">
              <w:rPr>
                <w:rFonts w:ascii="Times New Roman" w:hAnsi="Times New Roman" w:cs="Times New Roman"/>
                <w:sz w:val="24"/>
                <w:szCs w:val="24"/>
              </w:rPr>
              <w:t>,</w:t>
            </w:r>
            <w:r w:rsidR="00115B73" w:rsidRPr="001B57EA">
              <w:rPr>
                <w:rFonts w:ascii="Times New Roman" w:hAnsi="Times New Roman" w:cs="Times New Roman"/>
                <w:sz w:val="24"/>
                <w:szCs w:val="24"/>
              </w:rPr>
              <w:t xml:space="preserve"> this component will have the ability to </w:t>
            </w:r>
            <w:r w:rsidR="00496893" w:rsidRPr="001B57EA">
              <w:rPr>
                <w:rFonts w:ascii="Times New Roman" w:hAnsi="Times New Roman" w:cs="Times New Roman"/>
                <w:sz w:val="24"/>
                <w:szCs w:val="24"/>
              </w:rPr>
              <w:t xml:space="preserve">monitor the interaction of the student with the given assessments and </w:t>
            </w:r>
            <w:r w:rsidR="00641E39" w:rsidRPr="001B57EA">
              <w:rPr>
                <w:rFonts w:ascii="Times New Roman" w:hAnsi="Times New Roman" w:cs="Times New Roman"/>
                <w:sz w:val="24"/>
                <w:szCs w:val="24"/>
              </w:rPr>
              <w:t xml:space="preserve">identify and </w:t>
            </w:r>
            <w:r w:rsidR="00CA4B2E" w:rsidRPr="001B57EA">
              <w:rPr>
                <w:rFonts w:ascii="Times New Roman" w:hAnsi="Times New Roman" w:cs="Times New Roman"/>
                <w:sz w:val="24"/>
                <w:szCs w:val="24"/>
              </w:rPr>
              <w:t>their</w:t>
            </w:r>
            <w:r w:rsidR="00811026" w:rsidRPr="001B57EA">
              <w:rPr>
                <w:rFonts w:ascii="Times New Roman" w:hAnsi="Times New Roman" w:cs="Times New Roman"/>
                <w:sz w:val="24"/>
                <w:szCs w:val="24"/>
              </w:rPr>
              <w:t xml:space="preserve"> </w:t>
            </w:r>
            <w:r w:rsidR="001374BF" w:rsidRPr="001B57EA">
              <w:rPr>
                <w:rFonts w:ascii="Times New Roman" w:hAnsi="Times New Roman" w:cs="Times New Roman"/>
                <w:sz w:val="24"/>
                <w:szCs w:val="24"/>
              </w:rPr>
              <w:t xml:space="preserve">weaknesses and strengths </w:t>
            </w:r>
            <w:r w:rsidR="001374BF" w:rsidRPr="001B57EA">
              <w:rPr>
                <w:rFonts w:ascii="Times New Roman" w:hAnsi="Times New Roman" w:cs="Times New Roman"/>
                <w:sz w:val="24"/>
                <w:szCs w:val="24"/>
              </w:rPr>
              <w:lastRenderedPageBreak/>
              <w:t>of different areas</w:t>
            </w:r>
            <w:r w:rsidR="00C211BC" w:rsidRPr="001B57EA">
              <w:rPr>
                <w:rFonts w:ascii="Times New Roman" w:hAnsi="Times New Roman" w:cs="Times New Roman"/>
                <w:sz w:val="24"/>
                <w:szCs w:val="24"/>
              </w:rPr>
              <w:t>,</w:t>
            </w:r>
            <w:r w:rsidR="001374BF" w:rsidRPr="001B57EA">
              <w:rPr>
                <w:rFonts w:ascii="Times New Roman" w:hAnsi="Times New Roman" w:cs="Times New Roman"/>
                <w:sz w:val="24"/>
                <w:szCs w:val="24"/>
              </w:rPr>
              <w:t xml:space="preserve"> </w:t>
            </w:r>
            <w:r w:rsidR="00963BDC" w:rsidRPr="001B57EA">
              <w:rPr>
                <w:rFonts w:ascii="Times New Roman" w:hAnsi="Times New Roman" w:cs="Times New Roman"/>
                <w:sz w:val="24"/>
                <w:szCs w:val="24"/>
              </w:rPr>
              <w:t xml:space="preserve">and </w:t>
            </w:r>
            <w:r w:rsidR="00021AC2" w:rsidRPr="001B57EA">
              <w:rPr>
                <w:rFonts w:ascii="Times New Roman" w:hAnsi="Times New Roman" w:cs="Times New Roman"/>
                <w:sz w:val="24"/>
                <w:szCs w:val="24"/>
              </w:rPr>
              <w:t xml:space="preserve">then provide </w:t>
            </w:r>
            <w:r w:rsidR="00177044" w:rsidRPr="001B57EA">
              <w:rPr>
                <w:rFonts w:ascii="Times New Roman" w:hAnsi="Times New Roman" w:cs="Times New Roman"/>
                <w:sz w:val="24"/>
                <w:szCs w:val="24"/>
              </w:rPr>
              <w:t xml:space="preserve">constructive </w:t>
            </w:r>
            <w:r w:rsidR="00C211BC" w:rsidRPr="001B57EA">
              <w:rPr>
                <w:rFonts w:ascii="Times New Roman" w:hAnsi="Times New Roman" w:cs="Times New Roman"/>
                <w:sz w:val="24"/>
                <w:szCs w:val="24"/>
              </w:rPr>
              <w:t>feedback</w:t>
            </w:r>
            <w:r w:rsidR="00177044" w:rsidRPr="001B57EA">
              <w:rPr>
                <w:rFonts w:ascii="Times New Roman" w:hAnsi="Times New Roman" w:cs="Times New Roman"/>
                <w:sz w:val="24"/>
                <w:szCs w:val="24"/>
              </w:rPr>
              <w:t xml:space="preserve"> to the student</w:t>
            </w:r>
            <w:r w:rsidR="00AA41E2" w:rsidRPr="001B57EA">
              <w:rPr>
                <w:rFonts w:ascii="Times New Roman" w:hAnsi="Times New Roman" w:cs="Times New Roman"/>
                <w:sz w:val="24"/>
                <w:szCs w:val="24"/>
              </w:rPr>
              <w:t xml:space="preserve"> by allowing them to mitigate </w:t>
            </w:r>
            <w:r w:rsidR="00C211BC" w:rsidRPr="001B57EA">
              <w:rPr>
                <w:rFonts w:ascii="Times New Roman" w:hAnsi="Times New Roman" w:cs="Times New Roman"/>
                <w:sz w:val="24"/>
                <w:szCs w:val="24"/>
              </w:rPr>
              <w:t>their</w:t>
            </w:r>
            <w:r w:rsidR="00AA41E2" w:rsidRPr="001B57EA">
              <w:rPr>
                <w:rFonts w:ascii="Times New Roman" w:hAnsi="Times New Roman" w:cs="Times New Roman"/>
                <w:sz w:val="24"/>
                <w:szCs w:val="24"/>
              </w:rPr>
              <w:t xml:space="preserve"> weaknesses</w:t>
            </w:r>
            <w:r w:rsidR="003350D1" w:rsidRPr="001B57EA">
              <w:rPr>
                <w:rFonts w:ascii="Times New Roman" w:hAnsi="Times New Roman" w:cs="Times New Roman"/>
                <w:sz w:val="24"/>
                <w:szCs w:val="24"/>
              </w:rPr>
              <w:t xml:space="preserve"> while </w:t>
            </w:r>
            <w:r w:rsidR="003E3AB4" w:rsidRPr="001B57EA">
              <w:rPr>
                <w:rFonts w:ascii="Times New Roman" w:hAnsi="Times New Roman" w:cs="Times New Roman"/>
                <w:sz w:val="24"/>
                <w:szCs w:val="24"/>
              </w:rPr>
              <w:t xml:space="preserve">feedbacking </w:t>
            </w:r>
            <w:r w:rsidR="00CD28D3" w:rsidRPr="001B57EA">
              <w:rPr>
                <w:rFonts w:ascii="Times New Roman" w:hAnsi="Times New Roman" w:cs="Times New Roman"/>
                <w:sz w:val="24"/>
                <w:szCs w:val="24"/>
              </w:rPr>
              <w:t xml:space="preserve">to the </w:t>
            </w:r>
            <w:r w:rsidR="00C1034F" w:rsidRPr="001B57EA">
              <w:rPr>
                <w:rFonts w:ascii="Times New Roman" w:hAnsi="Times New Roman" w:cs="Times New Roman"/>
                <w:sz w:val="24"/>
                <w:szCs w:val="24"/>
              </w:rPr>
              <w:t>recommendation</w:t>
            </w:r>
            <w:r w:rsidR="00CD28D3" w:rsidRPr="001B57EA">
              <w:rPr>
                <w:rFonts w:ascii="Times New Roman" w:hAnsi="Times New Roman" w:cs="Times New Roman"/>
                <w:sz w:val="24"/>
                <w:szCs w:val="24"/>
              </w:rPr>
              <w:t xml:space="preserve"> </w:t>
            </w:r>
            <w:r w:rsidR="000C125E" w:rsidRPr="001B57EA">
              <w:rPr>
                <w:rFonts w:ascii="Times New Roman" w:hAnsi="Times New Roman" w:cs="Times New Roman"/>
                <w:sz w:val="24"/>
                <w:szCs w:val="24"/>
              </w:rPr>
              <w:t xml:space="preserve">component in order to finetune </w:t>
            </w:r>
            <w:r w:rsidR="00CA4B2E" w:rsidRPr="001B57EA">
              <w:rPr>
                <w:rFonts w:ascii="Times New Roman" w:hAnsi="Times New Roman" w:cs="Times New Roman"/>
                <w:sz w:val="24"/>
                <w:szCs w:val="24"/>
              </w:rPr>
              <w:t>its</w:t>
            </w:r>
            <w:r w:rsidR="000C125E" w:rsidRPr="001B57EA">
              <w:rPr>
                <w:rFonts w:ascii="Times New Roman" w:hAnsi="Times New Roman" w:cs="Times New Roman"/>
                <w:sz w:val="24"/>
                <w:szCs w:val="24"/>
              </w:rPr>
              <w:t xml:space="preserve"> </w:t>
            </w:r>
            <w:r w:rsidR="00A962F0" w:rsidRPr="001B57EA">
              <w:rPr>
                <w:rFonts w:ascii="Times New Roman" w:hAnsi="Times New Roman" w:cs="Times New Roman"/>
                <w:sz w:val="24"/>
                <w:szCs w:val="24"/>
              </w:rPr>
              <w:t xml:space="preserve">recommendations according to </w:t>
            </w:r>
            <w:r w:rsidR="00C1034F" w:rsidRPr="001B57EA">
              <w:rPr>
                <w:rFonts w:ascii="Times New Roman" w:hAnsi="Times New Roman" w:cs="Times New Roman"/>
                <w:sz w:val="24"/>
                <w:szCs w:val="24"/>
              </w:rPr>
              <w:t>learner’s progress.</w:t>
            </w:r>
          </w:p>
          <w:p w14:paraId="09E9B4AC" w14:textId="7C6A20A1" w:rsidR="004A1A57" w:rsidRPr="001B57EA" w:rsidRDefault="0002587C" w:rsidP="005A4C15">
            <w:pPr>
              <w:pStyle w:val="ListParagraph"/>
              <w:numPr>
                <w:ilvl w:val="0"/>
                <w:numId w:val="12"/>
              </w:numPr>
              <w:rPr>
                <w:rFonts w:ascii="Times New Roman" w:hAnsi="Times New Roman" w:cs="Times New Roman"/>
                <w:sz w:val="24"/>
                <w:szCs w:val="24"/>
              </w:rPr>
            </w:pPr>
            <w:r w:rsidRPr="001B57EA">
              <w:rPr>
                <w:rFonts w:ascii="Times New Roman" w:hAnsi="Times New Roman" w:cs="Times New Roman"/>
                <w:sz w:val="24"/>
                <w:szCs w:val="24"/>
              </w:rPr>
              <w:t xml:space="preserve">Another component will act </w:t>
            </w:r>
            <w:r w:rsidR="002E7E5C" w:rsidRPr="001B57EA">
              <w:rPr>
                <w:rFonts w:ascii="Times New Roman" w:hAnsi="Times New Roman" w:cs="Times New Roman"/>
                <w:sz w:val="24"/>
                <w:szCs w:val="24"/>
              </w:rPr>
              <w:t>as a high</w:t>
            </w:r>
            <w:r w:rsidR="004861F0" w:rsidRPr="001B57EA">
              <w:rPr>
                <w:rFonts w:ascii="Times New Roman" w:hAnsi="Times New Roman" w:cs="Times New Roman"/>
                <w:sz w:val="24"/>
                <w:szCs w:val="24"/>
              </w:rPr>
              <w:t>-</w:t>
            </w:r>
            <w:r w:rsidR="002E7E5C" w:rsidRPr="001B57EA">
              <w:rPr>
                <w:rFonts w:ascii="Times New Roman" w:hAnsi="Times New Roman" w:cs="Times New Roman"/>
                <w:sz w:val="24"/>
                <w:szCs w:val="24"/>
              </w:rPr>
              <w:t xml:space="preserve">level analyzing and </w:t>
            </w:r>
            <w:r w:rsidR="00735A84" w:rsidRPr="001B57EA">
              <w:rPr>
                <w:rFonts w:ascii="Times New Roman" w:hAnsi="Times New Roman" w:cs="Times New Roman"/>
                <w:sz w:val="24"/>
                <w:szCs w:val="24"/>
              </w:rPr>
              <w:t>reporting</w:t>
            </w:r>
            <w:r w:rsidR="002E7E5C" w:rsidRPr="001B57EA">
              <w:rPr>
                <w:rFonts w:ascii="Times New Roman" w:hAnsi="Times New Roman" w:cs="Times New Roman"/>
                <w:sz w:val="24"/>
                <w:szCs w:val="24"/>
              </w:rPr>
              <w:t xml:space="preserve"> component of the entire system. This component will</w:t>
            </w:r>
            <w:r w:rsidR="00E004A4" w:rsidRPr="001B57EA">
              <w:rPr>
                <w:rFonts w:ascii="Times New Roman" w:hAnsi="Times New Roman" w:cs="Times New Roman"/>
                <w:sz w:val="24"/>
                <w:szCs w:val="24"/>
              </w:rPr>
              <w:t xml:space="preserve"> </w:t>
            </w:r>
            <w:r w:rsidR="00F52D8A" w:rsidRPr="001B57EA">
              <w:rPr>
                <w:rFonts w:ascii="Times New Roman" w:hAnsi="Times New Roman" w:cs="Times New Roman"/>
                <w:sz w:val="24"/>
                <w:szCs w:val="24"/>
              </w:rPr>
              <w:t>classify and cate</w:t>
            </w:r>
            <w:r w:rsidR="00421C74" w:rsidRPr="001B57EA">
              <w:rPr>
                <w:rFonts w:ascii="Times New Roman" w:hAnsi="Times New Roman" w:cs="Times New Roman"/>
                <w:sz w:val="24"/>
                <w:szCs w:val="24"/>
              </w:rPr>
              <w:t xml:space="preserve">gorize the students into different groups </w:t>
            </w:r>
            <w:r w:rsidR="00B517AC" w:rsidRPr="001B57EA">
              <w:rPr>
                <w:rFonts w:ascii="Times New Roman" w:hAnsi="Times New Roman" w:cs="Times New Roman"/>
                <w:sz w:val="24"/>
                <w:szCs w:val="24"/>
              </w:rPr>
              <w:t xml:space="preserve">by relying on the </w:t>
            </w:r>
            <w:r w:rsidR="006547CC" w:rsidRPr="001B57EA">
              <w:rPr>
                <w:rFonts w:ascii="Times New Roman" w:hAnsi="Times New Roman" w:cs="Times New Roman"/>
                <w:sz w:val="24"/>
                <w:szCs w:val="24"/>
              </w:rPr>
              <w:t xml:space="preserve">results provided by </w:t>
            </w:r>
            <w:r w:rsidR="004861F0" w:rsidRPr="001B57EA">
              <w:rPr>
                <w:rFonts w:ascii="Times New Roman" w:hAnsi="Times New Roman" w:cs="Times New Roman"/>
                <w:sz w:val="24"/>
                <w:szCs w:val="24"/>
              </w:rPr>
              <w:t xml:space="preserve">the </w:t>
            </w:r>
            <w:r w:rsidR="006547CC" w:rsidRPr="001B57EA">
              <w:rPr>
                <w:rFonts w:ascii="Times New Roman" w:hAnsi="Times New Roman" w:cs="Times New Roman"/>
                <w:sz w:val="24"/>
                <w:szCs w:val="24"/>
              </w:rPr>
              <w:t xml:space="preserve">above </w:t>
            </w:r>
            <w:r w:rsidR="00D85EFD" w:rsidRPr="001B57EA">
              <w:rPr>
                <w:rFonts w:ascii="Times New Roman" w:hAnsi="Times New Roman" w:cs="Times New Roman"/>
                <w:sz w:val="24"/>
                <w:szCs w:val="24"/>
              </w:rPr>
              <w:t>components.</w:t>
            </w:r>
            <w:r w:rsidR="002821CF" w:rsidRPr="001B57EA">
              <w:rPr>
                <w:rFonts w:ascii="Times New Roman" w:hAnsi="Times New Roman" w:cs="Times New Roman"/>
                <w:sz w:val="24"/>
                <w:szCs w:val="24"/>
              </w:rPr>
              <w:t xml:space="preserve"> Then this </w:t>
            </w:r>
            <w:r w:rsidR="00735A84" w:rsidRPr="001B57EA">
              <w:rPr>
                <w:rFonts w:ascii="Times New Roman" w:hAnsi="Times New Roman" w:cs="Times New Roman"/>
                <w:sz w:val="24"/>
                <w:szCs w:val="24"/>
              </w:rPr>
              <w:t>component</w:t>
            </w:r>
            <w:r w:rsidR="002821CF" w:rsidRPr="001B57EA">
              <w:rPr>
                <w:rFonts w:ascii="Times New Roman" w:hAnsi="Times New Roman" w:cs="Times New Roman"/>
                <w:sz w:val="24"/>
                <w:szCs w:val="24"/>
              </w:rPr>
              <w:t xml:space="preserve"> will </w:t>
            </w:r>
            <w:r w:rsidR="00085D95" w:rsidRPr="001B57EA">
              <w:rPr>
                <w:rFonts w:ascii="Times New Roman" w:hAnsi="Times New Roman" w:cs="Times New Roman"/>
                <w:sz w:val="24"/>
                <w:szCs w:val="24"/>
              </w:rPr>
              <w:t xml:space="preserve">rate the student based on different skills </w:t>
            </w:r>
            <w:r w:rsidR="00603225" w:rsidRPr="001B57EA">
              <w:rPr>
                <w:rFonts w:ascii="Times New Roman" w:hAnsi="Times New Roman" w:cs="Times New Roman"/>
                <w:sz w:val="24"/>
                <w:szCs w:val="24"/>
              </w:rPr>
              <w:t xml:space="preserve">using </w:t>
            </w:r>
            <w:r w:rsidR="00711A01" w:rsidRPr="001B57EA">
              <w:rPr>
                <w:rFonts w:ascii="Times New Roman" w:hAnsi="Times New Roman" w:cs="Times New Roman"/>
                <w:sz w:val="24"/>
                <w:szCs w:val="24"/>
              </w:rPr>
              <w:t xml:space="preserve">scientific </w:t>
            </w:r>
            <w:r w:rsidR="004861F0" w:rsidRPr="001B57EA">
              <w:rPr>
                <w:rFonts w:ascii="Times New Roman" w:hAnsi="Times New Roman" w:cs="Times New Roman"/>
                <w:sz w:val="24"/>
                <w:szCs w:val="24"/>
              </w:rPr>
              <w:t>measures</w:t>
            </w:r>
            <w:r w:rsidR="00711A01" w:rsidRPr="001B57EA">
              <w:rPr>
                <w:rFonts w:ascii="Times New Roman" w:hAnsi="Times New Roman" w:cs="Times New Roman"/>
                <w:sz w:val="24"/>
                <w:szCs w:val="24"/>
              </w:rPr>
              <w:t xml:space="preserve"> </w:t>
            </w:r>
            <w:r w:rsidR="00704171" w:rsidRPr="001B57EA">
              <w:rPr>
                <w:rFonts w:ascii="Times New Roman" w:hAnsi="Times New Roman" w:cs="Times New Roman"/>
                <w:sz w:val="24"/>
                <w:szCs w:val="24"/>
              </w:rPr>
              <w:t xml:space="preserve">purposed. </w:t>
            </w:r>
            <w:r w:rsidR="00FD519C" w:rsidRPr="001B57EA">
              <w:rPr>
                <w:rFonts w:ascii="Times New Roman" w:hAnsi="Times New Roman" w:cs="Times New Roman"/>
                <w:sz w:val="24"/>
                <w:szCs w:val="24"/>
              </w:rPr>
              <w:t>Also,</w:t>
            </w:r>
            <w:r w:rsidR="00704171" w:rsidRPr="001B57EA">
              <w:rPr>
                <w:rFonts w:ascii="Times New Roman" w:hAnsi="Times New Roman" w:cs="Times New Roman"/>
                <w:sz w:val="24"/>
                <w:szCs w:val="24"/>
              </w:rPr>
              <w:t xml:space="preserve"> this method will conn</w:t>
            </w:r>
            <w:r w:rsidR="00F9046C" w:rsidRPr="001B57EA">
              <w:rPr>
                <w:rFonts w:ascii="Times New Roman" w:hAnsi="Times New Roman" w:cs="Times New Roman"/>
                <w:sz w:val="24"/>
                <w:szCs w:val="24"/>
              </w:rPr>
              <w:t xml:space="preserve">ect with external resources and </w:t>
            </w:r>
            <w:r w:rsidR="00551FDD" w:rsidRPr="001B57EA">
              <w:rPr>
                <w:rFonts w:ascii="Times New Roman" w:hAnsi="Times New Roman" w:cs="Times New Roman"/>
                <w:sz w:val="24"/>
                <w:szCs w:val="24"/>
              </w:rPr>
              <w:t xml:space="preserve">categorize </w:t>
            </w:r>
            <w:r w:rsidR="00735A84" w:rsidRPr="001B57EA">
              <w:rPr>
                <w:rFonts w:ascii="Times New Roman" w:hAnsi="Times New Roman" w:cs="Times New Roman"/>
                <w:sz w:val="24"/>
                <w:szCs w:val="24"/>
              </w:rPr>
              <w:t>career</w:t>
            </w:r>
            <w:r w:rsidR="00D50593" w:rsidRPr="001B57EA">
              <w:rPr>
                <w:rFonts w:ascii="Times New Roman" w:hAnsi="Times New Roman" w:cs="Times New Roman"/>
                <w:sz w:val="24"/>
                <w:szCs w:val="24"/>
              </w:rPr>
              <w:t xml:space="preserve"> </w:t>
            </w:r>
            <w:r w:rsidR="00735A84" w:rsidRPr="001B57EA">
              <w:rPr>
                <w:rFonts w:ascii="Times New Roman" w:hAnsi="Times New Roman" w:cs="Times New Roman"/>
                <w:sz w:val="24"/>
                <w:szCs w:val="24"/>
              </w:rPr>
              <w:t>opportunities</w:t>
            </w:r>
            <w:r w:rsidR="00D50593" w:rsidRPr="001B57EA">
              <w:rPr>
                <w:rFonts w:ascii="Times New Roman" w:hAnsi="Times New Roman" w:cs="Times New Roman"/>
                <w:sz w:val="24"/>
                <w:szCs w:val="24"/>
              </w:rPr>
              <w:t xml:space="preserve"> </w:t>
            </w:r>
            <w:r w:rsidR="00735A84" w:rsidRPr="001B57EA">
              <w:rPr>
                <w:rFonts w:ascii="Times New Roman" w:hAnsi="Times New Roman" w:cs="Times New Roman"/>
                <w:sz w:val="24"/>
                <w:szCs w:val="24"/>
              </w:rPr>
              <w:t>based</w:t>
            </w:r>
            <w:r w:rsidR="003467C1" w:rsidRPr="001B57EA">
              <w:rPr>
                <w:rFonts w:ascii="Times New Roman" w:hAnsi="Times New Roman" w:cs="Times New Roman"/>
                <w:sz w:val="24"/>
                <w:szCs w:val="24"/>
              </w:rPr>
              <w:t xml:space="preserve"> on different types of </w:t>
            </w:r>
            <w:r w:rsidR="00735A84" w:rsidRPr="001B57EA">
              <w:rPr>
                <w:rFonts w:ascii="Times New Roman" w:hAnsi="Times New Roman" w:cs="Times New Roman"/>
                <w:sz w:val="24"/>
                <w:szCs w:val="24"/>
              </w:rPr>
              <w:t>skills</w:t>
            </w:r>
            <w:r w:rsidR="004861F0" w:rsidRPr="001B57EA">
              <w:rPr>
                <w:rFonts w:ascii="Times New Roman" w:hAnsi="Times New Roman" w:cs="Times New Roman"/>
                <w:sz w:val="24"/>
                <w:szCs w:val="24"/>
              </w:rPr>
              <w:t>,</w:t>
            </w:r>
            <w:r w:rsidR="00FA69F5" w:rsidRPr="001B57EA">
              <w:rPr>
                <w:rFonts w:ascii="Times New Roman" w:hAnsi="Times New Roman" w:cs="Times New Roman"/>
                <w:sz w:val="24"/>
                <w:szCs w:val="24"/>
              </w:rPr>
              <w:t xml:space="preserve"> and then it will recommend t</w:t>
            </w:r>
            <w:r w:rsidR="0049403A" w:rsidRPr="001B57EA">
              <w:rPr>
                <w:rFonts w:ascii="Times New Roman" w:hAnsi="Times New Roman" w:cs="Times New Roman"/>
                <w:sz w:val="24"/>
                <w:szCs w:val="24"/>
              </w:rPr>
              <w:t>he best</w:t>
            </w:r>
            <w:r w:rsidR="004861F0" w:rsidRPr="001B57EA">
              <w:rPr>
                <w:rFonts w:ascii="Times New Roman" w:hAnsi="Times New Roman" w:cs="Times New Roman"/>
                <w:sz w:val="24"/>
                <w:szCs w:val="24"/>
              </w:rPr>
              <w:t>-</w:t>
            </w:r>
            <w:r w:rsidR="0049403A" w:rsidRPr="001B57EA">
              <w:rPr>
                <w:rFonts w:ascii="Times New Roman" w:hAnsi="Times New Roman" w:cs="Times New Roman"/>
                <w:sz w:val="24"/>
                <w:szCs w:val="24"/>
              </w:rPr>
              <w:t xml:space="preserve">suited carrier </w:t>
            </w:r>
            <w:r w:rsidR="00F32D25" w:rsidRPr="001B57EA">
              <w:rPr>
                <w:rFonts w:ascii="Times New Roman" w:hAnsi="Times New Roman" w:cs="Times New Roman"/>
                <w:sz w:val="24"/>
                <w:szCs w:val="24"/>
              </w:rPr>
              <w:t>opportunities</w:t>
            </w:r>
            <w:r w:rsidR="00E022F8" w:rsidRPr="001B57EA">
              <w:rPr>
                <w:rFonts w:ascii="Times New Roman" w:hAnsi="Times New Roman" w:cs="Times New Roman"/>
                <w:sz w:val="24"/>
                <w:szCs w:val="24"/>
              </w:rPr>
              <w:t xml:space="preserve"> </w:t>
            </w:r>
            <w:r w:rsidR="00D25258" w:rsidRPr="001B57EA">
              <w:rPr>
                <w:rFonts w:ascii="Times New Roman" w:hAnsi="Times New Roman" w:cs="Times New Roman"/>
                <w:sz w:val="24"/>
                <w:szCs w:val="24"/>
              </w:rPr>
              <w:t>according</w:t>
            </w:r>
            <w:r w:rsidR="00F32D25" w:rsidRPr="001B57EA">
              <w:rPr>
                <w:rFonts w:ascii="Times New Roman" w:hAnsi="Times New Roman" w:cs="Times New Roman"/>
                <w:sz w:val="24"/>
                <w:szCs w:val="24"/>
              </w:rPr>
              <w:t xml:space="preserve"> </w:t>
            </w:r>
            <w:r w:rsidR="00D25258" w:rsidRPr="001B57EA">
              <w:rPr>
                <w:rFonts w:ascii="Times New Roman" w:hAnsi="Times New Roman" w:cs="Times New Roman"/>
                <w:sz w:val="24"/>
                <w:szCs w:val="24"/>
              </w:rPr>
              <w:t>to</w:t>
            </w:r>
            <w:r w:rsidR="00F32D25" w:rsidRPr="001B57EA">
              <w:rPr>
                <w:rFonts w:ascii="Times New Roman" w:hAnsi="Times New Roman" w:cs="Times New Roman"/>
                <w:sz w:val="24"/>
                <w:szCs w:val="24"/>
              </w:rPr>
              <w:t xml:space="preserve"> their skills</w:t>
            </w:r>
            <w:r w:rsidR="00735A84" w:rsidRPr="001B57EA">
              <w:rPr>
                <w:rFonts w:ascii="Times New Roman" w:hAnsi="Times New Roman" w:cs="Times New Roman"/>
                <w:sz w:val="24"/>
                <w:szCs w:val="24"/>
              </w:rPr>
              <w:t xml:space="preserve">. </w:t>
            </w:r>
            <w:r w:rsidR="00FD519C" w:rsidRPr="001B57EA">
              <w:rPr>
                <w:rFonts w:ascii="Times New Roman" w:hAnsi="Times New Roman" w:cs="Times New Roman"/>
                <w:sz w:val="24"/>
                <w:szCs w:val="24"/>
              </w:rPr>
              <w:t>Also,</w:t>
            </w:r>
            <w:r w:rsidR="003467C1" w:rsidRPr="001B57EA">
              <w:rPr>
                <w:rFonts w:ascii="Times New Roman" w:hAnsi="Times New Roman" w:cs="Times New Roman"/>
                <w:sz w:val="24"/>
                <w:szCs w:val="24"/>
              </w:rPr>
              <w:t xml:space="preserve"> this component will have the ability to identify the </w:t>
            </w:r>
            <w:r w:rsidR="000672F6" w:rsidRPr="001B57EA">
              <w:rPr>
                <w:rFonts w:ascii="Times New Roman" w:hAnsi="Times New Roman" w:cs="Times New Roman"/>
                <w:sz w:val="24"/>
                <w:szCs w:val="24"/>
              </w:rPr>
              <w:t xml:space="preserve">current trends of different </w:t>
            </w:r>
            <w:r w:rsidR="00427A5E" w:rsidRPr="001B57EA">
              <w:rPr>
                <w:rFonts w:ascii="Times New Roman" w:hAnsi="Times New Roman" w:cs="Times New Roman"/>
                <w:sz w:val="24"/>
                <w:szCs w:val="24"/>
              </w:rPr>
              <w:t xml:space="preserve">subject areas and </w:t>
            </w:r>
            <w:r w:rsidR="00AE3693" w:rsidRPr="001B57EA">
              <w:rPr>
                <w:rFonts w:ascii="Times New Roman" w:hAnsi="Times New Roman" w:cs="Times New Roman"/>
                <w:sz w:val="24"/>
                <w:szCs w:val="24"/>
              </w:rPr>
              <w:t xml:space="preserve">while </w:t>
            </w:r>
            <w:r w:rsidR="002B14EE" w:rsidRPr="001B57EA">
              <w:rPr>
                <w:rFonts w:ascii="Times New Roman" w:hAnsi="Times New Roman" w:cs="Times New Roman"/>
                <w:sz w:val="24"/>
                <w:szCs w:val="24"/>
              </w:rPr>
              <w:t xml:space="preserve">feedbacking the recommendation component to </w:t>
            </w:r>
            <w:r w:rsidR="00735A84" w:rsidRPr="001B57EA">
              <w:rPr>
                <w:rFonts w:ascii="Times New Roman" w:hAnsi="Times New Roman" w:cs="Times New Roman"/>
                <w:sz w:val="24"/>
                <w:szCs w:val="24"/>
              </w:rPr>
              <w:t xml:space="preserve">suggest materials that mostly </w:t>
            </w:r>
            <w:r w:rsidR="004861F0" w:rsidRPr="001B57EA">
              <w:rPr>
                <w:rFonts w:ascii="Times New Roman" w:hAnsi="Times New Roman" w:cs="Times New Roman"/>
                <w:sz w:val="24"/>
                <w:szCs w:val="24"/>
              </w:rPr>
              <w:t>align</w:t>
            </w:r>
            <w:r w:rsidR="00735A84" w:rsidRPr="001B57EA">
              <w:rPr>
                <w:rFonts w:ascii="Times New Roman" w:hAnsi="Times New Roman" w:cs="Times New Roman"/>
                <w:sz w:val="24"/>
                <w:szCs w:val="24"/>
              </w:rPr>
              <w:t xml:space="preserve"> with current trends in the subject </w:t>
            </w:r>
            <w:r w:rsidR="00FD519C" w:rsidRPr="001B57EA">
              <w:rPr>
                <w:rFonts w:ascii="Times New Roman" w:hAnsi="Times New Roman" w:cs="Times New Roman"/>
                <w:sz w:val="24"/>
                <w:szCs w:val="24"/>
              </w:rPr>
              <w:t>area. This</w:t>
            </w:r>
            <w:r w:rsidR="002315DB" w:rsidRPr="001B57EA">
              <w:rPr>
                <w:rFonts w:ascii="Times New Roman" w:hAnsi="Times New Roman" w:cs="Times New Roman"/>
                <w:sz w:val="24"/>
                <w:szCs w:val="24"/>
              </w:rPr>
              <w:t xml:space="preserve"> </w:t>
            </w:r>
            <w:r w:rsidR="00813B11" w:rsidRPr="001B57EA">
              <w:rPr>
                <w:rFonts w:ascii="Times New Roman" w:hAnsi="Times New Roman" w:cs="Times New Roman"/>
                <w:sz w:val="24"/>
                <w:szCs w:val="24"/>
              </w:rPr>
              <w:t>skill-based</w:t>
            </w:r>
            <w:r w:rsidR="002315DB" w:rsidRPr="001B57EA">
              <w:rPr>
                <w:rFonts w:ascii="Times New Roman" w:hAnsi="Times New Roman" w:cs="Times New Roman"/>
                <w:sz w:val="24"/>
                <w:szCs w:val="24"/>
              </w:rPr>
              <w:t xml:space="preserve"> career recommendation approach will allow educational institutes to </w:t>
            </w:r>
            <w:r w:rsidR="00196CA9" w:rsidRPr="001B57EA">
              <w:rPr>
                <w:rFonts w:ascii="Times New Roman" w:hAnsi="Times New Roman" w:cs="Times New Roman"/>
                <w:sz w:val="24"/>
                <w:szCs w:val="24"/>
              </w:rPr>
              <w:t xml:space="preserve">focus on </w:t>
            </w:r>
            <w:r w:rsidR="00C85383" w:rsidRPr="001B57EA">
              <w:rPr>
                <w:rFonts w:ascii="Times New Roman" w:hAnsi="Times New Roman" w:cs="Times New Roman"/>
                <w:sz w:val="24"/>
                <w:szCs w:val="24"/>
              </w:rPr>
              <w:t xml:space="preserve">gaps between </w:t>
            </w:r>
            <w:r w:rsidR="00AE50A6" w:rsidRPr="001B57EA">
              <w:rPr>
                <w:rFonts w:ascii="Times New Roman" w:hAnsi="Times New Roman" w:cs="Times New Roman"/>
                <w:sz w:val="24"/>
                <w:szCs w:val="24"/>
              </w:rPr>
              <w:t xml:space="preserve">the job market and </w:t>
            </w:r>
            <w:r w:rsidR="008A3AF0" w:rsidRPr="001B57EA">
              <w:rPr>
                <w:rFonts w:ascii="Times New Roman" w:hAnsi="Times New Roman" w:cs="Times New Roman"/>
                <w:sz w:val="24"/>
                <w:szCs w:val="24"/>
              </w:rPr>
              <w:t>skill levels of their students and</w:t>
            </w:r>
            <w:r w:rsidR="00AC1CA0" w:rsidRPr="001B57EA">
              <w:rPr>
                <w:rFonts w:ascii="Times New Roman" w:hAnsi="Times New Roman" w:cs="Times New Roman"/>
                <w:sz w:val="24"/>
                <w:szCs w:val="24"/>
              </w:rPr>
              <w:t xml:space="preserve"> to</w:t>
            </w:r>
            <w:r w:rsidR="008A3AF0" w:rsidRPr="001B57EA">
              <w:rPr>
                <w:rFonts w:ascii="Times New Roman" w:hAnsi="Times New Roman" w:cs="Times New Roman"/>
                <w:sz w:val="24"/>
                <w:szCs w:val="24"/>
              </w:rPr>
              <w:t xml:space="preserve"> </w:t>
            </w:r>
            <w:r w:rsidR="00FD519C" w:rsidRPr="001B57EA">
              <w:rPr>
                <w:rFonts w:ascii="Times New Roman" w:hAnsi="Times New Roman" w:cs="Times New Roman"/>
                <w:sz w:val="24"/>
                <w:szCs w:val="24"/>
              </w:rPr>
              <w:t>align</w:t>
            </w:r>
            <w:r w:rsidR="008A3AF0" w:rsidRPr="001B57EA">
              <w:rPr>
                <w:rFonts w:ascii="Times New Roman" w:hAnsi="Times New Roman" w:cs="Times New Roman"/>
                <w:sz w:val="24"/>
                <w:szCs w:val="24"/>
              </w:rPr>
              <w:t xml:space="preserve"> their </w:t>
            </w:r>
            <w:r w:rsidR="00FD519C" w:rsidRPr="001B57EA">
              <w:rPr>
                <w:rFonts w:ascii="Times New Roman" w:hAnsi="Times New Roman" w:cs="Times New Roman"/>
                <w:sz w:val="24"/>
                <w:szCs w:val="24"/>
              </w:rPr>
              <w:t>syllabuses</w:t>
            </w:r>
            <w:r w:rsidR="008A3AF0" w:rsidRPr="001B57EA">
              <w:rPr>
                <w:rFonts w:ascii="Times New Roman" w:hAnsi="Times New Roman" w:cs="Times New Roman"/>
                <w:sz w:val="24"/>
                <w:szCs w:val="24"/>
              </w:rPr>
              <w:t xml:space="preserve"> to </w:t>
            </w:r>
            <w:r w:rsidR="00CB78C0" w:rsidRPr="001B57EA">
              <w:rPr>
                <w:rFonts w:ascii="Times New Roman" w:hAnsi="Times New Roman" w:cs="Times New Roman"/>
                <w:sz w:val="24"/>
                <w:szCs w:val="24"/>
              </w:rPr>
              <w:t xml:space="preserve">match with </w:t>
            </w:r>
            <w:r w:rsidR="004D16C6" w:rsidRPr="001B57EA">
              <w:rPr>
                <w:rFonts w:ascii="Times New Roman" w:hAnsi="Times New Roman" w:cs="Times New Roman"/>
                <w:sz w:val="24"/>
                <w:szCs w:val="24"/>
              </w:rPr>
              <w:t xml:space="preserve">opportunities in the </w:t>
            </w:r>
            <w:r w:rsidR="00892B12" w:rsidRPr="001B57EA">
              <w:rPr>
                <w:rFonts w:ascii="Times New Roman" w:hAnsi="Times New Roman" w:cs="Times New Roman"/>
                <w:sz w:val="24"/>
                <w:szCs w:val="24"/>
              </w:rPr>
              <w:t xml:space="preserve">current </w:t>
            </w:r>
            <w:r w:rsidR="00FD519C" w:rsidRPr="001B57EA">
              <w:rPr>
                <w:rFonts w:ascii="Times New Roman" w:hAnsi="Times New Roman" w:cs="Times New Roman"/>
                <w:sz w:val="24"/>
                <w:szCs w:val="24"/>
              </w:rPr>
              <w:t>job market.</w:t>
            </w:r>
          </w:p>
          <w:p w14:paraId="4A1713F9" w14:textId="77777777" w:rsidR="004A1A57" w:rsidRPr="001B57EA" w:rsidRDefault="004A1A57" w:rsidP="004A1A57"/>
          <w:p w14:paraId="51CC159B" w14:textId="77777777" w:rsidR="004A1A57" w:rsidRPr="001B57EA" w:rsidRDefault="004A1A57" w:rsidP="004A1A57"/>
          <w:p w14:paraId="6489A5F4" w14:textId="77777777" w:rsidR="004A1A57" w:rsidRPr="001B57EA" w:rsidRDefault="004A1A57" w:rsidP="004A1A57"/>
          <w:p w14:paraId="72E6B476" w14:textId="0FB073E9" w:rsidR="004A1A57" w:rsidRPr="001B57EA" w:rsidRDefault="004A1A57" w:rsidP="004A1A57"/>
        </w:tc>
      </w:tr>
    </w:tbl>
    <w:p w14:paraId="28D62376" w14:textId="3A1B1E10" w:rsidR="002F5626" w:rsidRDefault="002F5626" w:rsidP="00A72917">
      <w:pPr>
        <w:rPr>
          <w:rFonts w:ascii="Calibri" w:hAnsi="Calibri" w:cs="Calibri"/>
        </w:rPr>
      </w:pPr>
    </w:p>
    <w:p w14:paraId="67178472" w14:textId="77777777" w:rsidR="00A72917" w:rsidRDefault="00A72917" w:rsidP="00A72917">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630"/>
      </w:tblGrid>
      <w:tr w:rsidR="00A72917" w:rsidRPr="00382356" w14:paraId="33ED1D29" w14:textId="77777777" w:rsidTr="002D222A">
        <w:tc>
          <w:tcPr>
            <w:tcW w:w="9630" w:type="dxa"/>
            <w:tcBorders>
              <w:top w:val="nil"/>
              <w:left w:val="single" w:sz="8" w:space="0" w:color="4BACC6"/>
              <w:bottom w:val="single" w:sz="8" w:space="0" w:color="4BACC6"/>
              <w:right w:val="nil"/>
            </w:tcBorders>
          </w:tcPr>
          <w:p w14:paraId="0C40FB15" w14:textId="77777777" w:rsidR="00A72917" w:rsidRPr="002D68ED" w:rsidRDefault="00A72917" w:rsidP="002D222A">
            <w:pPr>
              <w:spacing w:before="60" w:after="60"/>
              <w:rPr>
                <w:rFonts w:ascii="Calibri" w:hAnsi="Calibri" w:cs="Calibri"/>
                <w:sz w:val="20"/>
                <w:szCs w:val="20"/>
              </w:rPr>
            </w:pPr>
            <w:r w:rsidRPr="001E3BE4">
              <w:rPr>
                <w:rFonts w:ascii="Calibri" w:hAnsi="Calibri" w:cs="Calibri"/>
              </w:rPr>
              <w:t>Main expected outcomes of the project</w:t>
            </w:r>
            <w:r w:rsidRPr="001E3BE4">
              <w:rPr>
                <w:rFonts w:ascii="Calibri" w:hAnsi="Calibri" w:cs="Calibri"/>
                <w:sz w:val="22"/>
                <w:szCs w:val="22"/>
              </w:rPr>
              <w:t>:</w:t>
            </w:r>
            <w:r>
              <w:rPr>
                <w:rFonts w:ascii="Calibri" w:hAnsi="Calibri" w:cs="Calibri"/>
                <w:sz w:val="22"/>
                <w:szCs w:val="22"/>
              </w:rPr>
              <w:t xml:space="preserve"> </w:t>
            </w:r>
            <w:r>
              <w:rPr>
                <w:rFonts w:ascii="Calibri" w:hAnsi="Calibri" w:cs="Calibri"/>
              </w:rPr>
              <w:t>(extract from the topic assessment form)</w:t>
            </w:r>
          </w:p>
        </w:tc>
      </w:tr>
      <w:tr w:rsidR="00A72917" w:rsidRPr="006A6692" w14:paraId="65E26B69" w14:textId="77777777" w:rsidTr="002D222A">
        <w:tc>
          <w:tcPr>
            <w:tcW w:w="9630" w:type="dxa"/>
            <w:tcBorders>
              <w:top w:val="single" w:sz="4" w:space="0" w:color="4BACC6"/>
            </w:tcBorders>
          </w:tcPr>
          <w:p w14:paraId="2A848124" w14:textId="77777777" w:rsidR="00A72917" w:rsidRDefault="00A72917" w:rsidP="002D222A">
            <w:pPr>
              <w:jc w:val="both"/>
              <w:rPr>
                <w:rFonts w:ascii="Calibri" w:hAnsi="Calibri" w:cs="Calibri"/>
                <w:b/>
              </w:rPr>
            </w:pPr>
            <w:r w:rsidRPr="006A6692">
              <w:rPr>
                <w:rFonts w:ascii="Calibri" w:hAnsi="Calibri" w:cs="Calibri"/>
                <w:b/>
              </w:rPr>
              <w:t xml:space="preserve"> </w:t>
            </w:r>
          </w:p>
          <w:p w14:paraId="00F41B23" w14:textId="47548256" w:rsidR="009137B1" w:rsidRDefault="009137B1" w:rsidP="009137B1">
            <w:pPr>
              <w:rPr>
                <w:b/>
                <w:bCs/>
                <w:u w:val="single"/>
              </w:rPr>
            </w:pPr>
            <w:r>
              <w:rPr>
                <w:b/>
                <w:bCs/>
                <w:u w:val="single"/>
              </w:rPr>
              <w:t xml:space="preserve">Main Objective: </w:t>
            </w:r>
          </w:p>
          <w:p w14:paraId="32D75DD9" w14:textId="3A24B3E9" w:rsidR="00F23D6B" w:rsidRDefault="00B10332" w:rsidP="009137B1">
            <w:r>
              <w:t xml:space="preserve">Main objective of this research is to, monitor, analyze and provide detailed analysis of a student throughout a period of his/her educational live by identifying the best suited learning strategy of the student, recommending ideal course materials and teach them via the identified learning strategies. It is planned to develop a web-based application which helps to provide the proposed solutions in real time. </w:t>
            </w:r>
          </w:p>
          <w:p w14:paraId="2D16CEB5" w14:textId="77777777" w:rsidR="00B10332" w:rsidRPr="00B10332" w:rsidRDefault="00B10332" w:rsidP="009137B1"/>
          <w:p w14:paraId="34C48181" w14:textId="44A949BB" w:rsidR="009137B1" w:rsidRDefault="009137B1" w:rsidP="009137B1">
            <w:r>
              <w:rPr>
                <w:b/>
                <w:bCs/>
              </w:rPr>
              <w:t>Sub Objective 1:</w:t>
            </w:r>
            <w:r>
              <w:t xml:space="preserve"> </w:t>
            </w:r>
            <w:r w:rsidR="00B10332">
              <w:t xml:space="preserve">Identify, </w:t>
            </w:r>
            <w:r w:rsidR="00655A09">
              <w:t>Predict,</w:t>
            </w:r>
            <w:r w:rsidR="00B10332">
              <w:t xml:space="preserve"> and recommend best learning strategy of the individual student</w:t>
            </w:r>
            <w:r w:rsidR="005E534F">
              <w:t>.</w:t>
            </w:r>
          </w:p>
          <w:p w14:paraId="026B3946" w14:textId="77777777" w:rsidR="00F23D6B" w:rsidRDefault="00F23D6B" w:rsidP="009137B1">
            <w:pPr>
              <w:rPr>
                <w:b/>
                <w:bCs/>
              </w:rPr>
            </w:pPr>
          </w:p>
          <w:p w14:paraId="71A901B2" w14:textId="06C76E05" w:rsidR="009137B1" w:rsidRDefault="009137B1" w:rsidP="009137B1">
            <w:r>
              <w:rPr>
                <w:b/>
                <w:bCs/>
              </w:rPr>
              <w:t>Sub Objective 2:</w:t>
            </w:r>
            <w:r>
              <w:t xml:space="preserve"> </w:t>
            </w:r>
            <w:r w:rsidR="00C854FF">
              <w:t xml:space="preserve">Building </w:t>
            </w:r>
            <w:r w:rsidR="00C854FF" w:rsidRPr="0038799D">
              <w:t>up an “identification and recommendation” algorithm to cater the best-suited subject theories to the student in a systemic way. </w:t>
            </w:r>
          </w:p>
          <w:p w14:paraId="7C0ECF49" w14:textId="77777777" w:rsidR="00F23D6B" w:rsidRDefault="00F23D6B" w:rsidP="009137B1">
            <w:pPr>
              <w:rPr>
                <w:b/>
                <w:bCs/>
              </w:rPr>
            </w:pPr>
          </w:p>
          <w:p w14:paraId="7BB30B53" w14:textId="00B3FEA6" w:rsidR="009137B1" w:rsidRDefault="009137B1" w:rsidP="009137B1">
            <w:pPr>
              <w:rPr>
                <w:b/>
                <w:bCs/>
                <w:sz w:val="22"/>
                <w:szCs w:val="22"/>
              </w:rPr>
            </w:pPr>
            <w:r>
              <w:rPr>
                <w:b/>
                <w:bCs/>
              </w:rPr>
              <w:t>Sub Objective 3</w:t>
            </w:r>
            <w:r>
              <w:t xml:space="preserve">: </w:t>
            </w:r>
            <w:r w:rsidR="00E8323F">
              <w:t>Assessments</w:t>
            </w:r>
            <w:r w:rsidR="005E534F">
              <w:t xml:space="preserve"> based learning progress monitoring and intelligent feedback mechanism</w:t>
            </w:r>
            <w:r w:rsidR="005E534F" w:rsidRPr="0038799D">
              <w:t>. </w:t>
            </w:r>
          </w:p>
          <w:p w14:paraId="4786C69C" w14:textId="77777777" w:rsidR="00F23D6B" w:rsidRDefault="00F23D6B" w:rsidP="009137B1">
            <w:pPr>
              <w:rPr>
                <w:b/>
                <w:bCs/>
              </w:rPr>
            </w:pPr>
          </w:p>
          <w:p w14:paraId="1EC668EA" w14:textId="69FFD16D" w:rsidR="009137B1" w:rsidRDefault="009137B1" w:rsidP="009137B1">
            <w:r>
              <w:rPr>
                <w:b/>
                <w:bCs/>
              </w:rPr>
              <w:t>Sub Objective 4:</w:t>
            </w:r>
            <w:r>
              <w:t xml:space="preserve"> </w:t>
            </w:r>
            <w:r w:rsidR="004B5A84">
              <w:t xml:space="preserve">Performance </w:t>
            </w:r>
            <w:r w:rsidR="009A063C">
              <w:t xml:space="preserve">based student skill prediction, </w:t>
            </w:r>
            <w:r w:rsidR="00761031">
              <w:t>c</w:t>
            </w:r>
            <w:r w:rsidR="009A063C">
              <w:t>ar</w:t>
            </w:r>
            <w:r w:rsidR="003C3EBD">
              <w:t>eer</w:t>
            </w:r>
            <w:r w:rsidR="009A063C">
              <w:t xml:space="preserve"> recommendation and</w:t>
            </w:r>
            <w:r w:rsidR="00655A09" w:rsidRPr="0038799D">
              <w:t> </w:t>
            </w:r>
            <w:r w:rsidR="00761031">
              <w:t>overall learner classification.</w:t>
            </w:r>
          </w:p>
          <w:p w14:paraId="4287306E" w14:textId="77777777" w:rsidR="00A72917" w:rsidRDefault="00A72917" w:rsidP="002D222A">
            <w:pPr>
              <w:jc w:val="both"/>
              <w:rPr>
                <w:rFonts w:ascii="Calibri" w:hAnsi="Calibri" w:cs="Calibri"/>
                <w:b/>
              </w:rPr>
            </w:pPr>
          </w:p>
          <w:p w14:paraId="1DF54846" w14:textId="77777777" w:rsidR="00A72917" w:rsidRPr="006A6692" w:rsidRDefault="00A72917" w:rsidP="002D222A">
            <w:pPr>
              <w:jc w:val="both"/>
              <w:rPr>
                <w:rFonts w:ascii="Calibri" w:hAnsi="Calibri" w:cs="Calibri"/>
                <w:color w:val="000000"/>
              </w:rPr>
            </w:pPr>
          </w:p>
        </w:tc>
      </w:tr>
    </w:tbl>
    <w:p w14:paraId="7A047A80" w14:textId="77777777" w:rsidR="001D6CF6" w:rsidRDefault="001D6CF6" w:rsidP="00A72917">
      <w:pPr>
        <w:rPr>
          <w:rFonts w:ascii="Calibri" w:hAnsi="Calibri" w:cs="Calibri"/>
          <w:sz w:val="26"/>
          <w:szCs w:val="26"/>
        </w:rPr>
      </w:pPr>
    </w:p>
    <w:p w14:paraId="3337CE06" w14:textId="6A521F92" w:rsidR="00A72917" w:rsidRDefault="00A72917" w:rsidP="00A72917">
      <w:pPr>
        <w:rPr>
          <w:rFonts w:ascii="Calibri" w:hAnsi="Calibri" w:cs="Calibri"/>
        </w:rPr>
      </w:pPr>
      <w:r w:rsidRPr="00880498">
        <w:rPr>
          <w:rFonts w:ascii="Calibri" w:hAnsi="Calibri" w:cs="Calibri"/>
          <w:sz w:val="26"/>
          <w:szCs w:val="26"/>
        </w:rPr>
        <w:t>WORKLOAD ALLOCATION</w:t>
      </w:r>
      <w:r>
        <w:rPr>
          <w:rFonts w:ascii="Calibri" w:hAnsi="Calibri" w:cs="Calibri"/>
          <w:sz w:val="26"/>
          <w:szCs w:val="26"/>
        </w:rPr>
        <w:t xml:space="preserve"> </w:t>
      </w:r>
      <w:r>
        <w:rPr>
          <w:rFonts w:ascii="Calibri" w:hAnsi="Calibri" w:cs="Calibri"/>
        </w:rPr>
        <w:t>(</w:t>
      </w:r>
      <w:r w:rsidRPr="001838AC">
        <w:rPr>
          <w:rFonts w:ascii="Calibri" w:hAnsi="Calibri" w:cs="Calibri"/>
          <w:b/>
          <w:bCs/>
          <w:color w:val="C00000"/>
        </w:rPr>
        <w:t>extract from the topic assessment form after correcti</w:t>
      </w:r>
      <w:r w:rsidR="00060F1A">
        <w:rPr>
          <w:rFonts w:ascii="Calibri" w:hAnsi="Calibri" w:cs="Calibri"/>
          <w:b/>
          <w:bCs/>
          <w:color w:val="C00000"/>
        </w:rPr>
        <w:t>ng</w:t>
      </w:r>
      <w:r w:rsidRPr="001838AC">
        <w:rPr>
          <w:rFonts w:ascii="Calibri" w:hAnsi="Calibri" w:cs="Calibri"/>
          <w:b/>
          <w:bCs/>
          <w:color w:val="C00000"/>
        </w:rPr>
        <w:t xml:space="preserve"> </w:t>
      </w:r>
      <w:r w:rsidR="00060F1A">
        <w:rPr>
          <w:rFonts w:ascii="Calibri" w:hAnsi="Calibri" w:cs="Calibri"/>
          <w:b/>
          <w:bCs/>
          <w:color w:val="C00000"/>
        </w:rPr>
        <w:t xml:space="preserve">the </w:t>
      </w:r>
      <w:r>
        <w:rPr>
          <w:rFonts w:ascii="Calibri" w:hAnsi="Calibri" w:cs="Calibri"/>
          <w:b/>
          <w:bCs/>
          <w:color w:val="C00000"/>
        </w:rPr>
        <w:t>suggest</w:t>
      </w:r>
      <w:r w:rsidR="00060F1A">
        <w:rPr>
          <w:rFonts w:ascii="Calibri" w:hAnsi="Calibri" w:cs="Calibri"/>
          <w:b/>
          <w:bCs/>
          <w:color w:val="C00000"/>
        </w:rPr>
        <w:t>ions</w:t>
      </w:r>
      <w:r>
        <w:rPr>
          <w:rFonts w:ascii="Calibri" w:hAnsi="Calibri" w:cs="Calibri"/>
          <w:b/>
          <w:bCs/>
          <w:color w:val="C00000"/>
        </w:rPr>
        <w:t xml:space="preserve"> </w:t>
      </w:r>
      <w:r w:rsidR="00060F1A">
        <w:rPr>
          <w:rFonts w:ascii="Calibri" w:hAnsi="Calibri" w:cs="Calibri"/>
          <w:b/>
          <w:bCs/>
          <w:color w:val="C00000"/>
        </w:rPr>
        <w:t xml:space="preserve">given </w:t>
      </w:r>
      <w:r>
        <w:rPr>
          <w:rFonts w:ascii="Calibri" w:hAnsi="Calibri" w:cs="Calibri"/>
          <w:b/>
          <w:bCs/>
          <w:color w:val="C00000"/>
        </w:rPr>
        <w:t xml:space="preserve">by the </w:t>
      </w:r>
      <w:r w:rsidRPr="001838AC">
        <w:rPr>
          <w:rFonts w:ascii="Calibri" w:hAnsi="Calibri" w:cs="Calibri"/>
          <w:b/>
          <w:bCs/>
          <w:color w:val="C00000"/>
        </w:rPr>
        <w:t xml:space="preserve">topic assessment </w:t>
      </w:r>
      <w:r>
        <w:rPr>
          <w:rFonts w:ascii="Calibri" w:hAnsi="Calibri" w:cs="Calibri"/>
          <w:b/>
          <w:bCs/>
          <w:color w:val="C00000"/>
        </w:rPr>
        <w:t>panel.</w:t>
      </w:r>
      <w:r>
        <w:rPr>
          <w:rFonts w:ascii="Calibri" w:hAnsi="Calibri" w:cs="Calibri"/>
        </w:rPr>
        <w:t>)</w:t>
      </w:r>
    </w:p>
    <w:p w14:paraId="7EE79A36" w14:textId="77777777" w:rsidR="00A72917" w:rsidRPr="001E3BE4" w:rsidRDefault="00A72917" w:rsidP="00A72917">
      <w:pPr>
        <w:rPr>
          <w:rFonts w:ascii="Calibri" w:hAnsi="Calibri" w:cs="Calibri"/>
          <w:sz w:val="22"/>
          <w:szCs w:val="22"/>
        </w:rPr>
      </w:pPr>
      <w:r w:rsidRPr="00880498">
        <w:rPr>
          <w:rFonts w:ascii="Calibri" w:hAnsi="Calibri" w:cs="Calibri"/>
          <w:bCs/>
          <w:color w:val="A6A6A6"/>
          <w:sz w:val="20"/>
          <w:szCs w:val="20"/>
        </w:rPr>
        <w:t>(Please provide a brief description about the workload allocation)</w:t>
      </w:r>
    </w:p>
    <w:p w14:paraId="16140840" w14:textId="77777777" w:rsidR="00A72917" w:rsidRPr="00880498" w:rsidRDefault="00A72917" w:rsidP="00A72917">
      <w:pPr>
        <w:rPr>
          <w:rFonts w:ascii="Calibri" w:hAnsi="Calibri" w:cs="Calibri"/>
          <w:sz w:val="32"/>
          <w:szCs w:val="32"/>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A72917" w:rsidRPr="00382356" w14:paraId="739DBC39" w14:textId="77777777" w:rsidTr="002D222A">
        <w:tc>
          <w:tcPr>
            <w:tcW w:w="1620" w:type="dxa"/>
            <w:tcBorders>
              <w:top w:val="nil"/>
              <w:left w:val="single" w:sz="8" w:space="0" w:color="4BACC6"/>
              <w:bottom w:val="single" w:sz="8" w:space="0" w:color="4BACC6"/>
              <w:right w:val="nil"/>
            </w:tcBorders>
          </w:tcPr>
          <w:p w14:paraId="198D31D4" w14:textId="77777777" w:rsidR="00A72917" w:rsidRPr="002D68ED" w:rsidRDefault="00A72917" w:rsidP="002D222A">
            <w:pPr>
              <w:spacing w:before="60" w:after="60"/>
              <w:rPr>
                <w:rFonts w:ascii="Calibri" w:hAnsi="Calibri" w:cs="Calibri"/>
                <w:sz w:val="20"/>
                <w:szCs w:val="20"/>
              </w:rPr>
            </w:pPr>
            <w:r w:rsidRPr="001E3BE4">
              <w:rPr>
                <w:rFonts w:ascii="Calibri" w:hAnsi="Calibri" w:cs="Calibri"/>
                <w:sz w:val="22"/>
                <w:szCs w:val="22"/>
              </w:rPr>
              <w:t>MEMBER</w:t>
            </w:r>
            <w:r>
              <w:rPr>
                <w:rFonts w:ascii="Calibri" w:hAnsi="Calibri" w:cs="Calibri"/>
                <w:sz w:val="22"/>
                <w:szCs w:val="22"/>
              </w:rPr>
              <w:t xml:space="preserve">  </w:t>
            </w:r>
            <w:r w:rsidRPr="001E3BE4">
              <w:rPr>
                <w:rFonts w:ascii="Calibri" w:hAnsi="Calibri" w:cs="Calibri"/>
                <w:sz w:val="22"/>
                <w:szCs w:val="22"/>
              </w:rPr>
              <w:t xml:space="preserve"> 1</w:t>
            </w:r>
            <w:r>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58BD5CCB" w14:textId="77777777" w:rsidR="00A72917" w:rsidRPr="00880498" w:rsidRDefault="00A72917" w:rsidP="002D222A">
            <w:pPr>
              <w:spacing w:before="120"/>
              <w:rPr>
                <w:rFonts w:ascii="Calibri" w:hAnsi="Calibri" w:cs="Calibri"/>
                <w:color w:val="C6D9F1"/>
                <w:sz w:val="20"/>
                <w:szCs w:val="20"/>
              </w:rPr>
            </w:pPr>
            <w:r w:rsidRPr="00880498">
              <w:rPr>
                <w:rFonts w:ascii="Calibri" w:hAnsi="Calibri" w:cs="Calibri"/>
                <w:color w:val="C6D9F1"/>
                <w:sz w:val="20"/>
                <w:szCs w:val="20"/>
              </w:rPr>
              <w:t>…………………………………………………………………………………………………………………………………………………………</w:t>
            </w:r>
          </w:p>
        </w:tc>
      </w:tr>
      <w:tr w:rsidR="00A72917" w:rsidRPr="006A6692" w14:paraId="5F6C8680" w14:textId="77777777" w:rsidTr="002D222A">
        <w:tc>
          <w:tcPr>
            <w:tcW w:w="9630" w:type="dxa"/>
            <w:gridSpan w:val="2"/>
            <w:tcBorders>
              <w:top w:val="single" w:sz="4" w:space="0" w:color="4BACC6"/>
            </w:tcBorders>
          </w:tcPr>
          <w:p w14:paraId="7C2EBB3D" w14:textId="5B451981" w:rsidR="009137B1" w:rsidRDefault="00A72917" w:rsidP="009137B1">
            <w:pPr>
              <w:rPr>
                <w:rFonts w:cs="Iskoola Pota"/>
                <w:b/>
                <w:bCs/>
                <w:lang w:bidi="si-LK"/>
              </w:rPr>
            </w:pPr>
            <w:r w:rsidRPr="006A6692">
              <w:rPr>
                <w:rFonts w:ascii="Calibri" w:hAnsi="Calibri" w:cs="Calibri"/>
                <w:b/>
              </w:rPr>
              <w:t xml:space="preserve"> </w:t>
            </w:r>
            <w:r w:rsidR="00655A09">
              <w:rPr>
                <w:rFonts w:cs="Calibri"/>
                <w:b/>
              </w:rPr>
              <w:t>Liyanage M.L.A.P.</w:t>
            </w:r>
          </w:p>
          <w:p w14:paraId="054AC6CE" w14:textId="10690B5B" w:rsidR="00A72917" w:rsidRDefault="00A72917" w:rsidP="002D222A">
            <w:pPr>
              <w:jc w:val="both"/>
              <w:rPr>
                <w:rFonts w:ascii="Calibri" w:hAnsi="Calibri" w:cs="Calibri"/>
                <w:b/>
                <w:sz w:val="22"/>
                <w:szCs w:val="22"/>
              </w:rPr>
            </w:pPr>
          </w:p>
          <w:p w14:paraId="00B97126" w14:textId="1F9DFF6E" w:rsidR="00655A09" w:rsidRPr="00655A09" w:rsidRDefault="00655A09" w:rsidP="00655A09">
            <w:pPr>
              <w:rPr>
                <w:b/>
                <w:bCs/>
              </w:rPr>
            </w:pPr>
            <w:r w:rsidRPr="00655A09">
              <w:rPr>
                <w:b/>
                <w:bCs/>
              </w:rPr>
              <w:t>Identify, Predict, and recommend best learning strategy of the individual student</w:t>
            </w:r>
            <w:r w:rsidR="00043C11">
              <w:rPr>
                <w:b/>
                <w:bCs/>
              </w:rPr>
              <w:t xml:space="preserve"> </w:t>
            </w:r>
          </w:p>
          <w:p w14:paraId="0065A213" w14:textId="67DC125D" w:rsidR="00562F63" w:rsidRPr="001920A2" w:rsidRDefault="00562F63" w:rsidP="00562F63">
            <w:pPr>
              <w:rPr>
                <w:b/>
                <w:bCs/>
              </w:rPr>
            </w:pPr>
          </w:p>
          <w:p w14:paraId="28E5511E" w14:textId="77777777" w:rsidR="00562F63" w:rsidRDefault="00562F63" w:rsidP="002D222A">
            <w:pPr>
              <w:jc w:val="both"/>
              <w:rPr>
                <w:rFonts w:ascii="Calibri" w:hAnsi="Calibri" w:cs="Calibri"/>
                <w:b/>
                <w:sz w:val="22"/>
                <w:szCs w:val="22"/>
              </w:rPr>
            </w:pPr>
          </w:p>
          <w:p w14:paraId="02F47A74" w14:textId="77777777" w:rsidR="00F75B44" w:rsidRDefault="00F75B44" w:rsidP="00F75B44">
            <w:r>
              <w:t>This is the entry module of the application where; the student will be evaluated in many different forms with reference to the learning strategies available in the system. Furthermore, the student will be firmly monitor for his reactions on the face when he/she is facing each and every learning session and assessment session. Intention of the above is to identify the level of engagement of the student with the relevant learning strategy. As main inputs, the application will be fetched with</w:t>
            </w:r>
          </w:p>
          <w:p w14:paraId="780A6A16" w14:textId="72B2FE54" w:rsidR="00F75B44" w:rsidRPr="001B57EA" w:rsidRDefault="00F75B44" w:rsidP="00F75B44">
            <w:pPr>
              <w:pStyle w:val="ListParagraph"/>
              <w:numPr>
                <w:ilvl w:val="2"/>
                <w:numId w:val="14"/>
              </w:numPr>
              <w:rPr>
                <w:rFonts w:ascii="Times New Roman" w:hAnsi="Times New Roman" w:cs="Times New Roman"/>
                <w:sz w:val="24"/>
                <w:szCs w:val="24"/>
              </w:rPr>
            </w:pPr>
            <w:r w:rsidRPr="001B57EA">
              <w:rPr>
                <w:rFonts w:ascii="Times New Roman" w:hAnsi="Times New Roman" w:cs="Times New Roman"/>
                <w:sz w:val="24"/>
                <w:szCs w:val="24"/>
              </w:rPr>
              <w:t>Raw video footage of the student’s facial emotions</w:t>
            </w:r>
          </w:p>
          <w:p w14:paraId="4294C5CE" w14:textId="0648BCA3" w:rsidR="00F75B44" w:rsidRPr="001B57EA" w:rsidRDefault="00F75B44" w:rsidP="00F75B44">
            <w:pPr>
              <w:pStyle w:val="ListParagraph"/>
              <w:numPr>
                <w:ilvl w:val="2"/>
                <w:numId w:val="14"/>
              </w:numPr>
              <w:rPr>
                <w:rFonts w:ascii="Times New Roman" w:hAnsi="Times New Roman" w:cs="Times New Roman"/>
                <w:sz w:val="24"/>
                <w:szCs w:val="24"/>
              </w:rPr>
            </w:pPr>
            <w:r w:rsidRPr="001B57EA">
              <w:rPr>
                <w:rFonts w:ascii="Times New Roman" w:hAnsi="Times New Roman" w:cs="Times New Roman"/>
                <w:sz w:val="24"/>
                <w:szCs w:val="24"/>
              </w:rPr>
              <w:t xml:space="preserve">Assessment answers with relevant learning strategy. </w:t>
            </w:r>
          </w:p>
          <w:p w14:paraId="752A1BC6" w14:textId="32569695" w:rsidR="00F75B44" w:rsidRPr="001B57EA" w:rsidRDefault="00DE2424" w:rsidP="00F75B44">
            <w:pPr>
              <w:pStyle w:val="ListParagraph"/>
              <w:numPr>
                <w:ilvl w:val="2"/>
                <w:numId w:val="14"/>
              </w:numPr>
              <w:rPr>
                <w:rFonts w:ascii="Times New Roman" w:hAnsi="Times New Roman" w:cs="Times New Roman"/>
                <w:sz w:val="24"/>
                <w:szCs w:val="24"/>
              </w:rPr>
            </w:pPr>
            <w:r w:rsidRPr="001B57EA">
              <w:rPr>
                <w:rFonts w:ascii="Times New Roman" w:hAnsi="Times New Roman" w:cs="Times New Roman"/>
                <w:sz w:val="24"/>
                <w:szCs w:val="24"/>
              </w:rPr>
              <w:t xml:space="preserve">Answers of pre-defined questionnaire </w:t>
            </w:r>
          </w:p>
          <w:p w14:paraId="39545FD2" w14:textId="2BF0E62B" w:rsidR="00CB2D2D" w:rsidRPr="001B57EA" w:rsidRDefault="00CB2D2D" w:rsidP="00CB2D2D">
            <w:r w:rsidRPr="001B57EA">
              <w:t xml:space="preserve">Describing about the flow of the scenario, the student will be asked few questions related to a subject area that he/she is interested in learning. Then he/she will be provided a sequence of learning materials related to the above subject area which will fall into different learning strategies and give time to learn through them.  Then a series of assessments will assess the student and fetch the data with an assessment module. This module will output marks and related learning strategy that was used to teach the subject area.  Then this data will be fetched along with the data coming from the emotion’s detection algorithm to another supervised model to get the final output of the “best learning strategy”. Since one student may have one or more best learning strategies, this would be an iterative process until we find a result with ideal accuracy. </w:t>
            </w:r>
          </w:p>
          <w:p w14:paraId="53BAC4DB" w14:textId="3F1ED91B" w:rsidR="00AA4D85" w:rsidRPr="001B57EA" w:rsidRDefault="00AA4D85" w:rsidP="00CB2D2D"/>
          <w:p w14:paraId="1D7BA898" w14:textId="4C6A849E" w:rsidR="00AA4D85" w:rsidRPr="001B57EA" w:rsidRDefault="00AA4D85" w:rsidP="00CB2D2D">
            <w:r w:rsidRPr="001B57EA">
              <w:t>To have a high accuracy, human emotions detection algorithm will be used</w:t>
            </w:r>
            <w:r w:rsidR="0052680A" w:rsidRPr="001B57EA">
              <w:t>.</w:t>
            </w:r>
          </w:p>
          <w:p w14:paraId="2D6E6C8E" w14:textId="00473E2F" w:rsidR="0052680A" w:rsidRPr="001B57EA" w:rsidRDefault="0052680A" w:rsidP="00CB2D2D"/>
          <w:p w14:paraId="48294633" w14:textId="3C0FAB70" w:rsidR="0052680A" w:rsidRPr="001B57EA" w:rsidRDefault="0052680A" w:rsidP="00CB2D2D">
            <w:r w:rsidRPr="001B57EA">
              <w:t xml:space="preserve">As a </w:t>
            </w:r>
            <w:r w:rsidR="00360ADB" w:rsidRPr="001B57EA">
              <w:t>workaround</w:t>
            </w:r>
            <w:r w:rsidRPr="001B57EA">
              <w:t xml:space="preserve">, </w:t>
            </w:r>
            <w:r w:rsidR="00360ADB" w:rsidRPr="001B57EA">
              <w:t>this includes</w:t>
            </w:r>
          </w:p>
          <w:p w14:paraId="52765E5F" w14:textId="03EA87C2" w:rsidR="00360ADB" w:rsidRPr="001B57EA" w:rsidRDefault="00360ADB" w:rsidP="00360ADB">
            <w:pPr>
              <w:pStyle w:val="ListParagraph"/>
              <w:numPr>
                <w:ilvl w:val="0"/>
                <w:numId w:val="15"/>
              </w:numPr>
              <w:rPr>
                <w:rFonts w:ascii="Times New Roman" w:hAnsi="Times New Roman" w:cs="Times New Roman"/>
                <w:sz w:val="24"/>
                <w:szCs w:val="24"/>
              </w:rPr>
            </w:pPr>
            <w:r w:rsidRPr="001B57EA">
              <w:rPr>
                <w:rFonts w:ascii="Times New Roman" w:hAnsi="Times New Roman" w:cs="Times New Roman"/>
                <w:sz w:val="24"/>
                <w:szCs w:val="24"/>
              </w:rPr>
              <w:t>Gather raw video input of the student</w:t>
            </w:r>
            <w:r w:rsidR="00F05231" w:rsidRPr="001B57EA">
              <w:rPr>
                <w:rFonts w:ascii="Times New Roman" w:hAnsi="Times New Roman" w:cs="Times New Roman"/>
                <w:sz w:val="24"/>
                <w:szCs w:val="24"/>
              </w:rPr>
              <w:t xml:space="preserve">’s face </w:t>
            </w:r>
            <w:r w:rsidR="00D7385D" w:rsidRPr="001B57EA">
              <w:rPr>
                <w:rFonts w:ascii="Times New Roman" w:hAnsi="Times New Roman" w:cs="Times New Roman"/>
                <w:sz w:val="24"/>
                <w:szCs w:val="24"/>
              </w:rPr>
              <w:t xml:space="preserve">and train model </w:t>
            </w:r>
            <w:r w:rsidR="00894443" w:rsidRPr="001B57EA">
              <w:rPr>
                <w:rFonts w:ascii="Times New Roman" w:hAnsi="Times New Roman" w:cs="Times New Roman"/>
                <w:sz w:val="24"/>
                <w:szCs w:val="24"/>
              </w:rPr>
              <w:t>to analyze</w:t>
            </w:r>
            <w:r w:rsidR="00F05231" w:rsidRPr="001B57EA">
              <w:rPr>
                <w:rFonts w:ascii="Times New Roman" w:hAnsi="Times New Roman" w:cs="Times New Roman"/>
                <w:sz w:val="24"/>
                <w:szCs w:val="24"/>
              </w:rPr>
              <w:t xml:space="preserve"> the emotions patterns</w:t>
            </w:r>
          </w:p>
          <w:p w14:paraId="7B5BF5DD" w14:textId="72950929" w:rsidR="00F05231" w:rsidRPr="001B57EA" w:rsidRDefault="00F05231" w:rsidP="00360ADB">
            <w:pPr>
              <w:pStyle w:val="ListParagraph"/>
              <w:numPr>
                <w:ilvl w:val="0"/>
                <w:numId w:val="15"/>
              </w:numPr>
              <w:rPr>
                <w:rFonts w:ascii="Times New Roman" w:hAnsi="Times New Roman" w:cs="Times New Roman"/>
                <w:sz w:val="24"/>
                <w:szCs w:val="24"/>
              </w:rPr>
            </w:pPr>
            <w:r w:rsidRPr="001B57EA">
              <w:rPr>
                <w:rFonts w:ascii="Times New Roman" w:hAnsi="Times New Roman" w:cs="Times New Roman"/>
                <w:sz w:val="24"/>
                <w:szCs w:val="24"/>
              </w:rPr>
              <w:t>Evaluate assessment results</w:t>
            </w:r>
          </w:p>
          <w:p w14:paraId="107F3725" w14:textId="1DB5DA76" w:rsidR="00D7385D" w:rsidRPr="001B57EA" w:rsidRDefault="003514CE" w:rsidP="00360ADB">
            <w:pPr>
              <w:pStyle w:val="ListParagraph"/>
              <w:numPr>
                <w:ilvl w:val="0"/>
                <w:numId w:val="15"/>
              </w:numPr>
              <w:rPr>
                <w:rFonts w:ascii="Times New Roman" w:hAnsi="Times New Roman" w:cs="Times New Roman"/>
                <w:sz w:val="24"/>
                <w:szCs w:val="24"/>
              </w:rPr>
            </w:pPr>
            <w:r w:rsidRPr="001B57EA">
              <w:rPr>
                <w:rFonts w:ascii="Times New Roman" w:hAnsi="Times New Roman" w:cs="Times New Roman"/>
                <w:sz w:val="24"/>
                <w:szCs w:val="24"/>
              </w:rPr>
              <w:t xml:space="preserve">Train the model to identify and categorize </w:t>
            </w:r>
            <w:r w:rsidR="000F17D5" w:rsidRPr="001B57EA">
              <w:rPr>
                <w:rFonts w:ascii="Times New Roman" w:hAnsi="Times New Roman" w:cs="Times New Roman"/>
                <w:sz w:val="24"/>
                <w:szCs w:val="24"/>
              </w:rPr>
              <w:t xml:space="preserve">potential learning strategy percentages according to </w:t>
            </w:r>
            <w:r w:rsidR="00894443" w:rsidRPr="001B57EA">
              <w:rPr>
                <w:rFonts w:ascii="Times New Roman" w:hAnsi="Times New Roman" w:cs="Times New Roman"/>
                <w:sz w:val="24"/>
                <w:szCs w:val="24"/>
              </w:rPr>
              <w:t>every</w:t>
            </w:r>
            <w:r w:rsidR="000F17D5" w:rsidRPr="001B57EA">
              <w:rPr>
                <w:rFonts w:ascii="Times New Roman" w:hAnsi="Times New Roman" w:cs="Times New Roman"/>
                <w:sz w:val="24"/>
                <w:szCs w:val="24"/>
              </w:rPr>
              <w:t xml:space="preserve"> strategy.</w:t>
            </w:r>
          </w:p>
          <w:p w14:paraId="5A8D5F9B" w14:textId="385EC9E6" w:rsidR="00F05231" w:rsidRPr="001B57EA" w:rsidRDefault="00D7385D" w:rsidP="00360ADB">
            <w:pPr>
              <w:pStyle w:val="ListParagraph"/>
              <w:numPr>
                <w:ilvl w:val="0"/>
                <w:numId w:val="15"/>
              </w:numPr>
              <w:rPr>
                <w:rFonts w:ascii="Times New Roman" w:hAnsi="Times New Roman" w:cs="Times New Roman"/>
                <w:sz w:val="24"/>
                <w:szCs w:val="24"/>
              </w:rPr>
            </w:pPr>
            <w:r w:rsidRPr="001B57EA">
              <w:rPr>
                <w:rFonts w:ascii="Times New Roman" w:hAnsi="Times New Roman" w:cs="Times New Roman"/>
                <w:sz w:val="24"/>
                <w:szCs w:val="24"/>
              </w:rPr>
              <w:t xml:space="preserve">Cross check the </w:t>
            </w:r>
            <w:r w:rsidR="00894443" w:rsidRPr="001B57EA">
              <w:rPr>
                <w:rFonts w:ascii="Times New Roman" w:hAnsi="Times New Roman" w:cs="Times New Roman"/>
                <w:sz w:val="24"/>
                <w:szCs w:val="24"/>
              </w:rPr>
              <w:t xml:space="preserve">identified </w:t>
            </w:r>
            <w:r w:rsidRPr="001B57EA">
              <w:rPr>
                <w:rFonts w:ascii="Times New Roman" w:hAnsi="Times New Roman" w:cs="Times New Roman"/>
                <w:sz w:val="24"/>
                <w:szCs w:val="24"/>
              </w:rPr>
              <w:t xml:space="preserve">strategy with </w:t>
            </w:r>
            <w:r w:rsidR="00894443" w:rsidRPr="001B57EA">
              <w:rPr>
                <w:rFonts w:ascii="Times New Roman" w:hAnsi="Times New Roman" w:cs="Times New Roman"/>
                <w:sz w:val="24"/>
                <w:szCs w:val="24"/>
              </w:rPr>
              <w:t xml:space="preserve">the output of facial expression model and finetune the final output’s accuracy. </w:t>
            </w:r>
          </w:p>
          <w:p w14:paraId="32BCBCA9" w14:textId="38802774" w:rsidR="00894443" w:rsidRDefault="00894443" w:rsidP="00894443"/>
          <w:p w14:paraId="3EDBB1F6" w14:textId="77777777" w:rsidR="00CB2D2D" w:rsidRDefault="00CB2D2D" w:rsidP="00CB2D2D"/>
          <w:p w14:paraId="1CBB7B0E" w14:textId="24B305DB" w:rsidR="00A72917" w:rsidRPr="006A6692" w:rsidRDefault="00A72917" w:rsidP="00F75B44">
            <w:pPr>
              <w:rPr>
                <w:rFonts w:ascii="Calibri" w:hAnsi="Calibri" w:cs="Calibri"/>
                <w:color w:val="000000"/>
              </w:rPr>
            </w:pPr>
          </w:p>
        </w:tc>
      </w:tr>
    </w:tbl>
    <w:p w14:paraId="6170C21A" w14:textId="77777777" w:rsidR="00A72917" w:rsidRDefault="00A72917" w:rsidP="00A72917">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A72917" w:rsidRPr="00382356" w14:paraId="2F56F323" w14:textId="77777777" w:rsidTr="002D222A">
        <w:tc>
          <w:tcPr>
            <w:tcW w:w="1620" w:type="dxa"/>
            <w:tcBorders>
              <w:top w:val="nil"/>
              <w:left w:val="single" w:sz="8" w:space="0" w:color="4BACC6"/>
              <w:bottom w:val="single" w:sz="8" w:space="0" w:color="4BACC6"/>
              <w:right w:val="nil"/>
            </w:tcBorders>
          </w:tcPr>
          <w:p w14:paraId="3DD344F9" w14:textId="77777777" w:rsidR="00A72917" w:rsidRPr="002D68ED" w:rsidRDefault="00A72917" w:rsidP="002D222A">
            <w:pPr>
              <w:spacing w:before="60" w:after="60"/>
              <w:rPr>
                <w:rFonts w:ascii="Calibri" w:hAnsi="Calibri" w:cs="Calibri"/>
                <w:sz w:val="20"/>
                <w:szCs w:val="20"/>
              </w:rPr>
            </w:pPr>
            <w:r w:rsidRPr="001E3BE4">
              <w:rPr>
                <w:rFonts w:ascii="Calibri" w:hAnsi="Calibri" w:cs="Calibri"/>
                <w:sz w:val="22"/>
                <w:szCs w:val="22"/>
              </w:rPr>
              <w:t xml:space="preserve">MEMBER </w:t>
            </w:r>
            <w:r>
              <w:rPr>
                <w:rFonts w:ascii="Calibri" w:hAnsi="Calibri" w:cs="Calibri"/>
                <w:sz w:val="22"/>
                <w:szCs w:val="22"/>
              </w:rPr>
              <w:t xml:space="preserve">  2</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6D09E304" w14:textId="77777777" w:rsidR="00A72917" w:rsidRPr="00880498" w:rsidRDefault="00A72917" w:rsidP="002D222A">
            <w:pPr>
              <w:spacing w:before="120"/>
              <w:rPr>
                <w:rFonts w:ascii="Calibri" w:hAnsi="Calibri" w:cs="Calibri"/>
                <w:color w:val="C6D9F1"/>
                <w:sz w:val="20"/>
                <w:szCs w:val="20"/>
              </w:rPr>
            </w:pPr>
            <w:r w:rsidRPr="00880498">
              <w:rPr>
                <w:rFonts w:ascii="Calibri" w:hAnsi="Calibri" w:cs="Calibri"/>
                <w:color w:val="C6D9F1"/>
                <w:sz w:val="20"/>
                <w:szCs w:val="20"/>
              </w:rPr>
              <w:t>…………………………………………………………………………………………………………………………………………………………</w:t>
            </w:r>
          </w:p>
        </w:tc>
      </w:tr>
      <w:tr w:rsidR="00A72917" w:rsidRPr="006A6692" w14:paraId="02D16932" w14:textId="77777777" w:rsidTr="002D222A">
        <w:tc>
          <w:tcPr>
            <w:tcW w:w="9630" w:type="dxa"/>
            <w:gridSpan w:val="2"/>
            <w:tcBorders>
              <w:top w:val="single" w:sz="4" w:space="0" w:color="4BACC6"/>
            </w:tcBorders>
          </w:tcPr>
          <w:p w14:paraId="222CC844" w14:textId="75C5D81E" w:rsidR="009137B1" w:rsidRDefault="00A72917" w:rsidP="009137B1">
            <w:pPr>
              <w:rPr>
                <w:b/>
                <w:bCs/>
              </w:rPr>
            </w:pPr>
            <w:r w:rsidRPr="006A6692">
              <w:rPr>
                <w:rFonts w:ascii="Calibri" w:hAnsi="Calibri" w:cs="Calibri"/>
                <w:b/>
              </w:rPr>
              <w:t xml:space="preserve"> </w:t>
            </w:r>
            <w:r w:rsidR="006F43E1">
              <w:rPr>
                <w:b/>
              </w:rPr>
              <w:t>Thammita D.H.M.M.P.</w:t>
            </w:r>
          </w:p>
          <w:p w14:paraId="305DB5F9" w14:textId="161AD738" w:rsidR="00562F63" w:rsidRDefault="00562F63" w:rsidP="009137B1">
            <w:pPr>
              <w:rPr>
                <w:b/>
                <w:bCs/>
              </w:rPr>
            </w:pPr>
          </w:p>
          <w:p w14:paraId="7699C74D" w14:textId="482AA4B9" w:rsidR="00C50C9C" w:rsidRPr="0044265C" w:rsidRDefault="00C50C9C" w:rsidP="0044265C">
            <w:pPr>
              <w:rPr>
                <w:rStyle w:val="normaltextrun"/>
                <w:b/>
                <w:bCs/>
                <w:color w:val="000000"/>
                <w:shd w:val="clear" w:color="auto" w:fill="FFFFFF"/>
              </w:rPr>
            </w:pPr>
            <w:r w:rsidRPr="0044265C">
              <w:rPr>
                <w:rStyle w:val="normaltextrun"/>
                <w:b/>
                <w:bCs/>
                <w:color w:val="000000"/>
                <w:shd w:val="clear" w:color="auto" w:fill="FFFFFF"/>
              </w:rPr>
              <w:t>Building up “identification and recommendation” algorithm to cater the best suited subject theories to the student in a systemic way.</w:t>
            </w:r>
          </w:p>
          <w:p w14:paraId="26FE29AC" w14:textId="77777777" w:rsidR="006F43E1" w:rsidRDefault="006F43E1" w:rsidP="00C50C9C"/>
          <w:p w14:paraId="047FBABB" w14:textId="77777777" w:rsidR="00C50C9C" w:rsidRDefault="00C50C9C" w:rsidP="00C50C9C">
            <w:r>
              <w:t>The entire component can be divided into four major subcomponents as follows,</w:t>
            </w:r>
          </w:p>
          <w:p w14:paraId="332B3ED3" w14:textId="77777777" w:rsidR="00C50C9C" w:rsidRPr="001B57EA" w:rsidRDefault="00C50C9C" w:rsidP="00C50C9C">
            <w:pPr>
              <w:pStyle w:val="ListParagraph"/>
              <w:numPr>
                <w:ilvl w:val="0"/>
                <w:numId w:val="16"/>
              </w:numPr>
              <w:rPr>
                <w:rFonts w:ascii="Times New Roman" w:hAnsi="Times New Roman" w:cs="Times New Roman"/>
                <w:sz w:val="24"/>
                <w:szCs w:val="24"/>
              </w:rPr>
            </w:pPr>
            <w:r w:rsidRPr="001B57EA">
              <w:rPr>
                <w:rFonts w:ascii="Times New Roman" w:hAnsi="Times New Roman" w:cs="Times New Roman"/>
                <w:sz w:val="24"/>
                <w:szCs w:val="24"/>
              </w:rPr>
              <w:t>Identification of the best suited learning plan of for an individual student</w:t>
            </w:r>
          </w:p>
          <w:p w14:paraId="1D15E28C" w14:textId="77777777" w:rsidR="00C50C9C" w:rsidRPr="001B57EA" w:rsidRDefault="00C50C9C" w:rsidP="00C50C9C">
            <w:pPr>
              <w:pStyle w:val="ListParagraph"/>
              <w:numPr>
                <w:ilvl w:val="1"/>
                <w:numId w:val="16"/>
              </w:numPr>
              <w:rPr>
                <w:rFonts w:ascii="Times New Roman" w:hAnsi="Times New Roman" w:cs="Times New Roman"/>
                <w:sz w:val="24"/>
                <w:szCs w:val="24"/>
              </w:rPr>
            </w:pPr>
            <w:r w:rsidRPr="001B57EA">
              <w:rPr>
                <w:rFonts w:ascii="Times New Roman" w:hAnsi="Times New Roman" w:cs="Times New Roman"/>
                <w:sz w:val="24"/>
                <w:szCs w:val="24"/>
              </w:rPr>
              <w:t>This step will use the results provided by other modules (Best Learning strategy, Best Suited Evaluation Method, Expert Subject Area) of the systems as well as the background data of the students (Ex: age, Student subject preference, ambition of the student, etc.)</w:t>
            </w:r>
          </w:p>
          <w:p w14:paraId="6BA0C9AE" w14:textId="77777777" w:rsidR="00C50C9C" w:rsidRPr="001B57EA" w:rsidRDefault="00C50C9C" w:rsidP="00C50C9C">
            <w:pPr>
              <w:pStyle w:val="ListParagraph"/>
              <w:numPr>
                <w:ilvl w:val="1"/>
                <w:numId w:val="16"/>
              </w:numPr>
              <w:rPr>
                <w:rFonts w:ascii="Times New Roman" w:hAnsi="Times New Roman" w:cs="Times New Roman"/>
                <w:sz w:val="24"/>
                <w:szCs w:val="24"/>
              </w:rPr>
            </w:pPr>
            <w:r w:rsidRPr="001B57EA">
              <w:rPr>
                <w:rFonts w:ascii="Times New Roman" w:hAnsi="Times New Roman" w:cs="Times New Roman"/>
                <w:sz w:val="24"/>
                <w:szCs w:val="24"/>
              </w:rPr>
              <w:t>It is proposed to use decision tree algorithms using python in implementing this prediction module.</w:t>
            </w:r>
          </w:p>
          <w:p w14:paraId="12661A97" w14:textId="77777777" w:rsidR="00C50C9C" w:rsidRPr="001B57EA" w:rsidRDefault="00C50C9C" w:rsidP="00C50C9C">
            <w:pPr>
              <w:pStyle w:val="ListParagraph"/>
              <w:numPr>
                <w:ilvl w:val="1"/>
                <w:numId w:val="16"/>
              </w:numPr>
              <w:rPr>
                <w:rFonts w:ascii="Times New Roman" w:hAnsi="Times New Roman" w:cs="Times New Roman"/>
                <w:sz w:val="24"/>
                <w:szCs w:val="24"/>
              </w:rPr>
            </w:pPr>
            <w:r w:rsidRPr="001B57EA">
              <w:rPr>
                <w:rFonts w:ascii="Times New Roman" w:hAnsi="Times New Roman" w:cs="Times New Roman"/>
                <w:sz w:val="24"/>
                <w:szCs w:val="24"/>
              </w:rPr>
              <w:t>This will be implemented as a separate module that can be exposed as an API.</w:t>
            </w:r>
          </w:p>
          <w:p w14:paraId="7216C86D" w14:textId="77777777" w:rsidR="00C50C9C" w:rsidRPr="001B57EA" w:rsidRDefault="00C50C9C" w:rsidP="00C50C9C">
            <w:pPr>
              <w:pStyle w:val="ListParagraph"/>
              <w:numPr>
                <w:ilvl w:val="0"/>
                <w:numId w:val="16"/>
              </w:numPr>
              <w:rPr>
                <w:rFonts w:ascii="Times New Roman" w:hAnsi="Times New Roman" w:cs="Times New Roman"/>
                <w:sz w:val="24"/>
                <w:szCs w:val="24"/>
              </w:rPr>
            </w:pPr>
            <w:r w:rsidRPr="001B57EA">
              <w:rPr>
                <w:rFonts w:ascii="Times New Roman" w:hAnsi="Times New Roman" w:cs="Times New Roman"/>
                <w:sz w:val="24"/>
                <w:szCs w:val="24"/>
              </w:rPr>
              <w:t>Identification of the subject scope based on references and the syllabus.</w:t>
            </w:r>
          </w:p>
          <w:p w14:paraId="6F13F8ED" w14:textId="77777777" w:rsidR="00C50C9C" w:rsidRPr="001B57EA" w:rsidRDefault="00C50C9C" w:rsidP="00C50C9C">
            <w:pPr>
              <w:pStyle w:val="ListParagraph"/>
              <w:numPr>
                <w:ilvl w:val="1"/>
                <w:numId w:val="16"/>
              </w:numPr>
              <w:rPr>
                <w:rFonts w:ascii="Times New Roman" w:hAnsi="Times New Roman" w:cs="Times New Roman"/>
                <w:sz w:val="24"/>
                <w:szCs w:val="24"/>
              </w:rPr>
            </w:pPr>
            <w:r w:rsidRPr="001B57EA">
              <w:rPr>
                <w:rFonts w:ascii="Times New Roman" w:hAnsi="Times New Roman" w:cs="Times New Roman"/>
                <w:sz w:val="24"/>
                <w:szCs w:val="24"/>
              </w:rPr>
              <w:t>This is an optional feature that allows tutors to feed their expected syllabus and the reference materials into the system which will used in identifying the scope of the subject that is intended to be taught.</w:t>
            </w:r>
          </w:p>
          <w:p w14:paraId="6C419BB3" w14:textId="77777777" w:rsidR="00C50C9C" w:rsidRPr="001B57EA" w:rsidRDefault="00C50C9C" w:rsidP="00C50C9C">
            <w:pPr>
              <w:pStyle w:val="ListParagraph"/>
              <w:numPr>
                <w:ilvl w:val="1"/>
                <w:numId w:val="16"/>
              </w:numPr>
              <w:rPr>
                <w:rFonts w:ascii="Times New Roman" w:hAnsi="Times New Roman" w:cs="Times New Roman"/>
                <w:sz w:val="24"/>
                <w:szCs w:val="24"/>
              </w:rPr>
            </w:pPr>
            <w:r w:rsidRPr="001B57EA">
              <w:rPr>
                <w:rFonts w:ascii="Times New Roman" w:hAnsi="Times New Roman" w:cs="Times New Roman"/>
                <w:sz w:val="24"/>
                <w:szCs w:val="24"/>
              </w:rPr>
              <w:t>The system has the ability of recommending the best suited learning materials to students with or without having a subject scope provided by the tutor.</w:t>
            </w:r>
          </w:p>
          <w:p w14:paraId="2BFF08C1" w14:textId="77777777" w:rsidR="00C50C9C" w:rsidRPr="001B57EA" w:rsidRDefault="00C50C9C" w:rsidP="00C50C9C">
            <w:pPr>
              <w:pStyle w:val="ListParagraph"/>
              <w:numPr>
                <w:ilvl w:val="1"/>
                <w:numId w:val="16"/>
              </w:numPr>
              <w:rPr>
                <w:rFonts w:ascii="Times New Roman" w:hAnsi="Times New Roman" w:cs="Times New Roman"/>
                <w:sz w:val="24"/>
                <w:szCs w:val="24"/>
              </w:rPr>
            </w:pPr>
            <w:r w:rsidRPr="001B57EA">
              <w:rPr>
                <w:rFonts w:ascii="Times New Roman" w:hAnsi="Times New Roman" w:cs="Times New Roman"/>
                <w:sz w:val="24"/>
                <w:szCs w:val="24"/>
              </w:rPr>
              <w:t>This will be implemented using text classification technologies that comes with Python (NLTK)</w:t>
            </w:r>
          </w:p>
          <w:p w14:paraId="71FFAF26" w14:textId="77777777" w:rsidR="00C50C9C" w:rsidRPr="001B57EA" w:rsidRDefault="00C50C9C" w:rsidP="00C50C9C">
            <w:pPr>
              <w:pStyle w:val="ListParagraph"/>
              <w:numPr>
                <w:ilvl w:val="0"/>
                <w:numId w:val="16"/>
              </w:numPr>
              <w:rPr>
                <w:rFonts w:ascii="Times New Roman" w:hAnsi="Times New Roman" w:cs="Times New Roman"/>
                <w:sz w:val="24"/>
                <w:szCs w:val="24"/>
              </w:rPr>
            </w:pPr>
            <w:r w:rsidRPr="001B57EA">
              <w:rPr>
                <w:rFonts w:ascii="Times New Roman" w:hAnsi="Times New Roman" w:cs="Times New Roman"/>
                <w:sz w:val="24"/>
                <w:szCs w:val="24"/>
              </w:rPr>
              <w:t>Learning material classification and analysis</w:t>
            </w:r>
          </w:p>
          <w:p w14:paraId="78EF393D" w14:textId="77777777" w:rsidR="00C50C9C" w:rsidRPr="001B57EA" w:rsidRDefault="00C50C9C" w:rsidP="00C50C9C">
            <w:pPr>
              <w:pStyle w:val="ListParagraph"/>
              <w:numPr>
                <w:ilvl w:val="1"/>
                <w:numId w:val="16"/>
              </w:numPr>
              <w:rPr>
                <w:rFonts w:ascii="Times New Roman" w:hAnsi="Times New Roman" w:cs="Times New Roman"/>
                <w:sz w:val="24"/>
                <w:szCs w:val="24"/>
              </w:rPr>
            </w:pPr>
            <w:r w:rsidRPr="001B57EA">
              <w:rPr>
                <w:rFonts w:ascii="Times New Roman" w:hAnsi="Times New Roman" w:cs="Times New Roman"/>
                <w:sz w:val="24"/>
                <w:szCs w:val="24"/>
              </w:rPr>
              <w:t xml:space="preserve">Intention of having this module is to classify and analyze the learning materials that are available over the internet. </w:t>
            </w:r>
          </w:p>
          <w:p w14:paraId="0C73E3DB" w14:textId="77777777" w:rsidR="00C50C9C" w:rsidRPr="001B57EA" w:rsidRDefault="00C50C9C" w:rsidP="00C50C9C">
            <w:pPr>
              <w:pStyle w:val="ListParagraph"/>
              <w:numPr>
                <w:ilvl w:val="1"/>
                <w:numId w:val="16"/>
              </w:numPr>
              <w:rPr>
                <w:rFonts w:ascii="Times New Roman" w:hAnsi="Times New Roman" w:cs="Times New Roman"/>
                <w:sz w:val="24"/>
                <w:szCs w:val="24"/>
              </w:rPr>
            </w:pPr>
            <w:r w:rsidRPr="001B57EA">
              <w:rPr>
                <w:rFonts w:ascii="Times New Roman" w:hAnsi="Times New Roman" w:cs="Times New Roman"/>
                <w:sz w:val="24"/>
                <w:szCs w:val="24"/>
              </w:rPr>
              <w:t>System will access to the freely available learning materials over the internet and then these materials will be classified and based on some factors (Material Type, Material Ratings, Publication Year, Publisher Ratings, comments, etc.)</w:t>
            </w:r>
          </w:p>
          <w:p w14:paraId="54F9046D" w14:textId="77777777" w:rsidR="00C50C9C" w:rsidRPr="001B57EA" w:rsidRDefault="00C50C9C" w:rsidP="00C50C9C">
            <w:pPr>
              <w:pStyle w:val="ListParagraph"/>
              <w:numPr>
                <w:ilvl w:val="1"/>
                <w:numId w:val="16"/>
              </w:numPr>
              <w:rPr>
                <w:rFonts w:ascii="Times New Roman" w:hAnsi="Times New Roman" w:cs="Times New Roman"/>
                <w:sz w:val="24"/>
                <w:szCs w:val="24"/>
              </w:rPr>
            </w:pPr>
            <w:r w:rsidRPr="001B57EA">
              <w:rPr>
                <w:rFonts w:ascii="Times New Roman" w:hAnsi="Times New Roman" w:cs="Times New Roman"/>
                <w:sz w:val="24"/>
                <w:szCs w:val="24"/>
              </w:rPr>
              <w:t>Input factors of this module also will have their separate prediction and identification modules to process their individual outputs. (Ex: Publisher analyzing and rating module, Comment Classification module).</w:t>
            </w:r>
          </w:p>
          <w:p w14:paraId="702BA874" w14:textId="77777777" w:rsidR="00C50C9C" w:rsidRPr="001B57EA" w:rsidRDefault="00C50C9C" w:rsidP="00C50C9C">
            <w:pPr>
              <w:pStyle w:val="ListParagraph"/>
              <w:numPr>
                <w:ilvl w:val="1"/>
                <w:numId w:val="16"/>
              </w:numPr>
              <w:rPr>
                <w:rFonts w:ascii="Times New Roman" w:hAnsi="Times New Roman" w:cs="Times New Roman"/>
                <w:sz w:val="24"/>
                <w:szCs w:val="24"/>
              </w:rPr>
            </w:pPr>
            <w:r w:rsidRPr="001B57EA">
              <w:rPr>
                <w:rFonts w:ascii="Times New Roman" w:hAnsi="Times New Roman" w:cs="Times New Roman"/>
                <w:sz w:val="24"/>
                <w:szCs w:val="24"/>
              </w:rPr>
              <w:t>Logistic Regression algorithms, Python based NLP technologies and even publicly available services such as Google “</w:t>
            </w:r>
            <w:proofErr w:type="spellStart"/>
            <w:r w:rsidRPr="001B57EA">
              <w:rPr>
                <w:rFonts w:ascii="Times New Roman" w:hAnsi="Times New Roman" w:cs="Times New Roman"/>
                <w:sz w:val="24"/>
                <w:szCs w:val="24"/>
              </w:rPr>
              <w:t>AutoML</w:t>
            </w:r>
            <w:proofErr w:type="spellEnd"/>
            <w:r w:rsidRPr="001B57EA">
              <w:rPr>
                <w:rFonts w:ascii="Times New Roman" w:hAnsi="Times New Roman" w:cs="Times New Roman"/>
                <w:sz w:val="24"/>
                <w:szCs w:val="24"/>
              </w:rPr>
              <w:t>” will be used in implementing main and subcomponents of this module.</w:t>
            </w:r>
          </w:p>
          <w:p w14:paraId="55EA68B2" w14:textId="77777777" w:rsidR="00C50C9C" w:rsidRPr="001B57EA" w:rsidRDefault="00C50C9C" w:rsidP="00C50C9C">
            <w:pPr>
              <w:pStyle w:val="ListParagraph"/>
              <w:numPr>
                <w:ilvl w:val="0"/>
                <w:numId w:val="16"/>
              </w:numPr>
              <w:rPr>
                <w:rFonts w:ascii="Times New Roman" w:hAnsi="Times New Roman" w:cs="Times New Roman"/>
                <w:sz w:val="24"/>
                <w:szCs w:val="24"/>
              </w:rPr>
            </w:pPr>
            <w:r w:rsidRPr="001B57EA">
              <w:rPr>
                <w:rFonts w:ascii="Times New Roman" w:hAnsi="Times New Roman" w:cs="Times New Roman"/>
                <w:sz w:val="24"/>
                <w:szCs w:val="24"/>
              </w:rPr>
              <w:t>Best Suited Learning Material Identification and Recommendation</w:t>
            </w:r>
          </w:p>
          <w:p w14:paraId="1CBF4690" w14:textId="77777777" w:rsidR="00C50C9C" w:rsidRPr="001B57EA" w:rsidRDefault="00C50C9C" w:rsidP="00C50C9C">
            <w:pPr>
              <w:pStyle w:val="ListParagraph"/>
              <w:numPr>
                <w:ilvl w:val="1"/>
                <w:numId w:val="16"/>
              </w:numPr>
              <w:rPr>
                <w:rFonts w:ascii="Times New Roman" w:hAnsi="Times New Roman" w:cs="Times New Roman"/>
                <w:sz w:val="24"/>
                <w:szCs w:val="24"/>
              </w:rPr>
            </w:pPr>
            <w:r w:rsidRPr="001B57EA">
              <w:rPr>
                <w:rFonts w:ascii="Times New Roman" w:hAnsi="Times New Roman" w:cs="Times New Roman"/>
                <w:sz w:val="24"/>
                <w:szCs w:val="24"/>
              </w:rPr>
              <w:t>This could be explained as the combining module of the above three modules.</w:t>
            </w:r>
          </w:p>
          <w:p w14:paraId="7102CA3E" w14:textId="22184788" w:rsidR="00C50C9C" w:rsidRPr="001B57EA" w:rsidRDefault="00C50C9C" w:rsidP="00C50C9C">
            <w:pPr>
              <w:pStyle w:val="ListParagraph"/>
              <w:numPr>
                <w:ilvl w:val="1"/>
                <w:numId w:val="16"/>
              </w:numPr>
              <w:rPr>
                <w:rFonts w:ascii="Times New Roman" w:hAnsi="Times New Roman" w:cs="Times New Roman"/>
                <w:sz w:val="24"/>
                <w:szCs w:val="24"/>
              </w:rPr>
            </w:pPr>
            <w:r w:rsidRPr="001B57EA">
              <w:rPr>
                <w:rFonts w:ascii="Times New Roman" w:hAnsi="Times New Roman" w:cs="Times New Roman"/>
                <w:sz w:val="24"/>
                <w:szCs w:val="24"/>
              </w:rPr>
              <w:t xml:space="preserve">This module will take the predictions of the above three module and will recommend the best suited learning materials for a student based on his/her best suited learning plan, Intended Subject </w:t>
            </w:r>
            <w:r w:rsidR="003863B8" w:rsidRPr="001B57EA">
              <w:rPr>
                <w:rFonts w:ascii="Times New Roman" w:hAnsi="Times New Roman" w:cs="Times New Roman"/>
                <w:sz w:val="24"/>
                <w:szCs w:val="24"/>
              </w:rPr>
              <w:t>Scope,</w:t>
            </w:r>
            <w:r w:rsidRPr="001B57EA">
              <w:rPr>
                <w:rFonts w:ascii="Times New Roman" w:hAnsi="Times New Roman" w:cs="Times New Roman"/>
                <w:sz w:val="24"/>
                <w:szCs w:val="24"/>
              </w:rPr>
              <w:t xml:space="preserve"> and best learning materials.</w:t>
            </w:r>
          </w:p>
          <w:p w14:paraId="131594C0" w14:textId="77777777" w:rsidR="00C50C9C" w:rsidRPr="001B57EA" w:rsidRDefault="00C50C9C" w:rsidP="00C50C9C">
            <w:pPr>
              <w:pStyle w:val="ListParagraph"/>
              <w:numPr>
                <w:ilvl w:val="1"/>
                <w:numId w:val="16"/>
              </w:numPr>
              <w:rPr>
                <w:rFonts w:ascii="Times New Roman" w:hAnsi="Times New Roman" w:cs="Times New Roman"/>
                <w:sz w:val="24"/>
                <w:szCs w:val="24"/>
              </w:rPr>
            </w:pPr>
            <w:r w:rsidRPr="001B57EA">
              <w:rPr>
                <w:rFonts w:ascii="Times New Roman" w:hAnsi="Times New Roman" w:cs="Times New Roman"/>
                <w:sz w:val="24"/>
                <w:szCs w:val="24"/>
              </w:rPr>
              <w:lastRenderedPageBreak/>
              <w:t>According to the prediction of this module the Best Suited Learning materials will be identified and presented to the student.</w:t>
            </w:r>
          </w:p>
          <w:p w14:paraId="3DF856B4" w14:textId="77777777" w:rsidR="00C50C9C" w:rsidRPr="001B57EA" w:rsidRDefault="00C50C9C" w:rsidP="00C50C9C">
            <w:pPr>
              <w:pStyle w:val="ListParagraph"/>
              <w:numPr>
                <w:ilvl w:val="1"/>
                <w:numId w:val="16"/>
              </w:numPr>
              <w:rPr>
                <w:rFonts w:ascii="Times New Roman" w:hAnsi="Times New Roman" w:cs="Times New Roman"/>
                <w:sz w:val="24"/>
                <w:szCs w:val="24"/>
              </w:rPr>
            </w:pPr>
            <w:r w:rsidRPr="001B57EA">
              <w:rPr>
                <w:rFonts w:ascii="Times New Roman" w:hAnsi="Times New Roman" w:cs="Times New Roman"/>
                <w:sz w:val="24"/>
                <w:szCs w:val="24"/>
              </w:rPr>
              <w:t>Decision tree algorithms will be intended to use in making predictions through Best Suited Learning Material Identification module.</w:t>
            </w:r>
          </w:p>
          <w:p w14:paraId="12E6A448" w14:textId="6EABBC87" w:rsidR="00FB52DC" w:rsidRDefault="00FB52DC" w:rsidP="00FB52DC">
            <w:pPr>
              <w:pStyle w:val="ListParagraph"/>
              <w:numPr>
                <w:ilvl w:val="1"/>
                <w:numId w:val="16"/>
              </w:numPr>
            </w:pPr>
            <w:r w:rsidRPr="001B57EA">
              <w:rPr>
                <w:rFonts w:ascii="Times New Roman" w:hAnsi="Times New Roman" w:cs="Times New Roman"/>
                <w:sz w:val="24"/>
                <w:szCs w:val="24"/>
              </w:rPr>
              <w:t xml:space="preserve">Other than </w:t>
            </w:r>
            <w:r w:rsidR="00AC4F03" w:rsidRPr="001B57EA">
              <w:rPr>
                <w:rFonts w:ascii="Times New Roman" w:hAnsi="Times New Roman" w:cs="Times New Roman"/>
                <w:sz w:val="24"/>
                <w:szCs w:val="24"/>
              </w:rPr>
              <w:t>that,</w:t>
            </w:r>
            <w:r w:rsidRPr="001B57EA">
              <w:rPr>
                <w:rFonts w:ascii="Times New Roman" w:hAnsi="Times New Roman" w:cs="Times New Roman"/>
                <w:sz w:val="24"/>
                <w:szCs w:val="24"/>
              </w:rPr>
              <w:t xml:space="preserve"> this component receives the feedbacks provided by the continuous student monitoring system and these data will be used to fine-tune and re-recommend the learning materials according to the progress achieved by previously recommended materials.</w:t>
            </w:r>
          </w:p>
          <w:p w14:paraId="1857FEA9" w14:textId="0D7C5A1D" w:rsidR="00A72917" w:rsidRPr="006A6692" w:rsidRDefault="00A72917" w:rsidP="00C50C9C">
            <w:pPr>
              <w:rPr>
                <w:rFonts w:ascii="Calibri" w:hAnsi="Calibri" w:cs="Calibri"/>
                <w:color w:val="000000"/>
              </w:rPr>
            </w:pPr>
          </w:p>
        </w:tc>
      </w:tr>
    </w:tbl>
    <w:p w14:paraId="36BD67CD" w14:textId="3E097A97" w:rsidR="00A72917" w:rsidRDefault="00A72917" w:rsidP="00A72917">
      <w:pPr>
        <w:rPr>
          <w:rFonts w:ascii="Calibri" w:hAnsi="Calibri" w:cs="Calibri"/>
        </w:rPr>
      </w:pPr>
    </w:p>
    <w:p w14:paraId="0CB0D23E" w14:textId="767E50C3" w:rsidR="00CC3E46" w:rsidRDefault="00CC3E46" w:rsidP="00A72917">
      <w:pPr>
        <w:rPr>
          <w:rFonts w:ascii="Calibri" w:hAnsi="Calibri" w:cs="Calibri"/>
        </w:rPr>
      </w:pPr>
    </w:p>
    <w:p w14:paraId="66ED4A8A" w14:textId="77777777" w:rsidR="00CC3E46" w:rsidRDefault="00CC3E46" w:rsidP="00A72917">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A72917" w:rsidRPr="00382356" w14:paraId="63724388" w14:textId="77777777" w:rsidTr="002D222A">
        <w:tc>
          <w:tcPr>
            <w:tcW w:w="1620" w:type="dxa"/>
            <w:tcBorders>
              <w:top w:val="nil"/>
              <w:left w:val="single" w:sz="8" w:space="0" w:color="4BACC6"/>
              <w:bottom w:val="single" w:sz="8" w:space="0" w:color="4BACC6"/>
              <w:right w:val="nil"/>
            </w:tcBorders>
          </w:tcPr>
          <w:p w14:paraId="1B43E5A4" w14:textId="77777777" w:rsidR="00A72917" w:rsidRPr="002D68ED" w:rsidRDefault="00A72917" w:rsidP="002D222A">
            <w:pPr>
              <w:spacing w:before="60" w:after="60"/>
              <w:rPr>
                <w:rFonts w:ascii="Calibri" w:hAnsi="Calibri" w:cs="Calibri"/>
                <w:sz w:val="20"/>
                <w:szCs w:val="20"/>
              </w:rPr>
            </w:pPr>
            <w:r w:rsidRPr="001E3BE4">
              <w:rPr>
                <w:rFonts w:ascii="Calibri" w:hAnsi="Calibri" w:cs="Calibri"/>
                <w:sz w:val="22"/>
                <w:szCs w:val="22"/>
              </w:rPr>
              <w:t xml:space="preserve">MEMBER </w:t>
            </w:r>
            <w:r>
              <w:rPr>
                <w:rFonts w:ascii="Calibri" w:hAnsi="Calibri" w:cs="Calibri"/>
                <w:sz w:val="22"/>
                <w:szCs w:val="22"/>
              </w:rPr>
              <w:t xml:space="preserve">  3</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16CD779B" w14:textId="77777777" w:rsidR="00A72917" w:rsidRPr="00880498" w:rsidRDefault="00A72917" w:rsidP="002D222A">
            <w:pPr>
              <w:spacing w:before="120"/>
              <w:rPr>
                <w:rFonts w:ascii="Calibri" w:hAnsi="Calibri" w:cs="Calibri"/>
                <w:color w:val="C6D9F1"/>
                <w:sz w:val="20"/>
                <w:szCs w:val="20"/>
              </w:rPr>
            </w:pPr>
            <w:r w:rsidRPr="00880498">
              <w:rPr>
                <w:rFonts w:ascii="Calibri" w:hAnsi="Calibri" w:cs="Calibri"/>
                <w:color w:val="C6D9F1"/>
                <w:sz w:val="20"/>
                <w:szCs w:val="20"/>
              </w:rPr>
              <w:t>…………………………………………………………………………………………………………………………………………………………</w:t>
            </w:r>
          </w:p>
        </w:tc>
      </w:tr>
      <w:tr w:rsidR="00A72917" w:rsidRPr="006A6692" w14:paraId="7B879078" w14:textId="77777777" w:rsidTr="002F5626">
        <w:trPr>
          <w:trHeight w:val="2455"/>
        </w:trPr>
        <w:tc>
          <w:tcPr>
            <w:tcW w:w="9630" w:type="dxa"/>
            <w:gridSpan w:val="2"/>
            <w:tcBorders>
              <w:top w:val="single" w:sz="4" w:space="0" w:color="4BACC6"/>
            </w:tcBorders>
          </w:tcPr>
          <w:p w14:paraId="3F182F52" w14:textId="77777777" w:rsidR="00353193" w:rsidRDefault="00A72917" w:rsidP="009137B1">
            <w:pPr>
              <w:rPr>
                <w:rFonts w:ascii="Calibri" w:hAnsi="Calibri" w:cs="Calibri"/>
                <w:b/>
              </w:rPr>
            </w:pPr>
            <w:r w:rsidRPr="006A6692">
              <w:rPr>
                <w:rFonts w:ascii="Calibri" w:hAnsi="Calibri" w:cs="Calibri"/>
                <w:b/>
              </w:rPr>
              <w:t xml:space="preserve"> </w:t>
            </w:r>
          </w:p>
          <w:p w14:paraId="2BD9200E" w14:textId="1E445907" w:rsidR="009137B1" w:rsidRDefault="006F43E1" w:rsidP="009137B1">
            <w:pPr>
              <w:rPr>
                <w:b/>
                <w:bCs/>
                <w:sz w:val="22"/>
                <w:szCs w:val="22"/>
              </w:rPr>
            </w:pPr>
            <w:proofErr w:type="spellStart"/>
            <w:r>
              <w:rPr>
                <w:b/>
              </w:rPr>
              <w:t>Hirimathugoda</w:t>
            </w:r>
            <w:proofErr w:type="spellEnd"/>
            <w:r>
              <w:rPr>
                <w:b/>
              </w:rPr>
              <w:t xml:space="preserve"> U.J.</w:t>
            </w:r>
          </w:p>
          <w:p w14:paraId="3195AA86" w14:textId="44F05A0B" w:rsidR="00A72917" w:rsidRDefault="00A72917" w:rsidP="002D222A">
            <w:pPr>
              <w:jc w:val="both"/>
              <w:rPr>
                <w:rFonts w:ascii="Calibri" w:hAnsi="Calibri" w:cs="Calibri"/>
                <w:b/>
              </w:rPr>
            </w:pPr>
          </w:p>
          <w:p w14:paraId="0CB598F5" w14:textId="054C6619" w:rsidR="12C66EC8" w:rsidRDefault="00E8323F" w:rsidP="12C66EC8">
            <w:pPr>
              <w:rPr>
                <w:b/>
                <w:bCs/>
              </w:rPr>
            </w:pPr>
            <w:r w:rsidRPr="00E8323F">
              <w:rPr>
                <w:b/>
                <w:bCs/>
              </w:rPr>
              <w:t>Assessments</w:t>
            </w:r>
            <w:r>
              <w:t xml:space="preserve"> </w:t>
            </w:r>
            <w:r w:rsidR="12C66EC8" w:rsidRPr="12C66EC8">
              <w:rPr>
                <w:b/>
                <w:bCs/>
              </w:rPr>
              <w:t>based learning progress monitoring and intelligent feedback mechanism</w:t>
            </w:r>
          </w:p>
          <w:p w14:paraId="2DC44397" w14:textId="77777777" w:rsidR="006A0142" w:rsidRDefault="006A0142" w:rsidP="006F43E1">
            <w:pPr>
              <w:rPr>
                <w:b/>
                <w:bCs/>
              </w:rPr>
            </w:pPr>
          </w:p>
          <w:p w14:paraId="74139908" w14:textId="09EE89BF" w:rsidR="00CC3E46" w:rsidRDefault="5A11ACF4" w:rsidP="00CC3E46">
            <w:r>
              <w:t>In this phase, initially module content, assessments and the learning materials will be labeled</w:t>
            </w:r>
            <w:r w:rsidR="00CB7D13">
              <w:t>/tagged</w:t>
            </w:r>
            <w:r>
              <w:t xml:space="preserve"> under several aspects.</w:t>
            </w:r>
          </w:p>
          <w:p w14:paraId="570E0B16" w14:textId="77777777" w:rsidR="00CC3E46" w:rsidRDefault="00CC3E46" w:rsidP="00CC3E46"/>
          <w:p w14:paraId="2AD63FE7" w14:textId="5C819AFE" w:rsidR="00A958B1" w:rsidRDefault="00086A99" w:rsidP="007A1C54">
            <w:r>
              <w:t>Module content can be categorized by,</w:t>
            </w:r>
          </w:p>
          <w:p w14:paraId="3B7ED66F" w14:textId="77777777" w:rsidR="00086A99" w:rsidRDefault="00086A99" w:rsidP="007A1C54"/>
          <w:p w14:paraId="5AA2ED50" w14:textId="13A54A44" w:rsidR="007A1C54" w:rsidRPr="001B57EA" w:rsidRDefault="007A1C54" w:rsidP="00194484">
            <w:pPr>
              <w:pStyle w:val="ListParagraph"/>
              <w:numPr>
                <w:ilvl w:val="0"/>
                <w:numId w:val="22"/>
              </w:numPr>
              <w:rPr>
                <w:rFonts w:ascii="Times New Roman" w:hAnsi="Times New Roman" w:cs="Times New Roman"/>
                <w:sz w:val="24"/>
                <w:szCs w:val="24"/>
              </w:rPr>
            </w:pPr>
            <w:r w:rsidRPr="001B57EA">
              <w:rPr>
                <w:rFonts w:ascii="Times New Roman" w:hAnsi="Times New Roman" w:cs="Times New Roman"/>
                <w:sz w:val="24"/>
                <w:szCs w:val="24"/>
              </w:rPr>
              <w:t xml:space="preserve">Knowledge </w:t>
            </w:r>
            <w:r w:rsidR="003A1CC3" w:rsidRPr="001B57EA">
              <w:rPr>
                <w:rFonts w:ascii="Times New Roman" w:hAnsi="Times New Roman" w:cs="Times New Roman"/>
                <w:sz w:val="24"/>
                <w:szCs w:val="24"/>
              </w:rPr>
              <w:t>structure</w:t>
            </w:r>
            <w:r w:rsidR="00CB46F8" w:rsidRPr="001B57EA">
              <w:rPr>
                <w:rFonts w:ascii="Times New Roman" w:hAnsi="Times New Roman" w:cs="Times New Roman"/>
                <w:sz w:val="24"/>
                <w:szCs w:val="24"/>
              </w:rPr>
              <w:t xml:space="preserve"> </w:t>
            </w:r>
            <w:r w:rsidR="00121404" w:rsidRPr="001B57EA">
              <w:rPr>
                <w:rFonts w:ascii="Times New Roman" w:hAnsi="Times New Roman" w:cs="Times New Roman"/>
                <w:sz w:val="24"/>
                <w:szCs w:val="24"/>
              </w:rPr>
              <w:t xml:space="preserve">(Basic, </w:t>
            </w:r>
            <w:r w:rsidR="00F875F2" w:rsidRPr="001B57EA">
              <w:rPr>
                <w:rFonts w:ascii="Times New Roman" w:hAnsi="Times New Roman" w:cs="Times New Roman"/>
                <w:sz w:val="24"/>
                <w:szCs w:val="24"/>
              </w:rPr>
              <w:t>procedural</w:t>
            </w:r>
            <w:r w:rsidR="002610AA" w:rsidRPr="001B57EA">
              <w:rPr>
                <w:rFonts w:ascii="Times New Roman" w:hAnsi="Times New Roman" w:cs="Times New Roman"/>
                <w:sz w:val="24"/>
                <w:szCs w:val="24"/>
              </w:rPr>
              <w:t>, Conceptual</w:t>
            </w:r>
            <w:r w:rsidR="00F875F2" w:rsidRPr="001B57EA">
              <w:rPr>
                <w:rFonts w:ascii="Times New Roman" w:hAnsi="Times New Roman" w:cs="Times New Roman"/>
                <w:sz w:val="24"/>
                <w:szCs w:val="24"/>
              </w:rPr>
              <w:t>)</w:t>
            </w:r>
          </w:p>
          <w:p w14:paraId="0CD254E7" w14:textId="2DD94E21" w:rsidR="003A1CC3" w:rsidRPr="001B57EA" w:rsidRDefault="009B30DB" w:rsidP="00194484">
            <w:pPr>
              <w:pStyle w:val="ListParagraph"/>
              <w:numPr>
                <w:ilvl w:val="0"/>
                <w:numId w:val="22"/>
              </w:numPr>
              <w:rPr>
                <w:rFonts w:ascii="Times New Roman" w:hAnsi="Times New Roman" w:cs="Times New Roman"/>
                <w:sz w:val="24"/>
                <w:szCs w:val="24"/>
              </w:rPr>
            </w:pPr>
            <w:r w:rsidRPr="001B57EA">
              <w:rPr>
                <w:rFonts w:ascii="Times New Roman" w:hAnsi="Times New Roman" w:cs="Times New Roman"/>
                <w:sz w:val="24"/>
                <w:szCs w:val="24"/>
              </w:rPr>
              <w:t>Content type (Practical, Theory)</w:t>
            </w:r>
          </w:p>
          <w:p w14:paraId="6B24F601" w14:textId="5C8829BA" w:rsidR="00252AC0" w:rsidRPr="001B57EA" w:rsidRDefault="003723E4" w:rsidP="00194484">
            <w:pPr>
              <w:pStyle w:val="ListParagraph"/>
              <w:numPr>
                <w:ilvl w:val="0"/>
                <w:numId w:val="22"/>
              </w:numPr>
              <w:rPr>
                <w:rFonts w:ascii="Times New Roman" w:hAnsi="Times New Roman" w:cs="Times New Roman"/>
                <w:sz w:val="24"/>
                <w:szCs w:val="24"/>
              </w:rPr>
            </w:pPr>
            <w:r w:rsidRPr="001B57EA">
              <w:rPr>
                <w:rFonts w:ascii="Times New Roman" w:hAnsi="Times New Roman" w:cs="Times New Roman"/>
                <w:sz w:val="24"/>
                <w:szCs w:val="24"/>
              </w:rPr>
              <w:t>E</w:t>
            </w:r>
            <w:r w:rsidR="00A024FA" w:rsidRPr="001B57EA">
              <w:rPr>
                <w:rFonts w:ascii="Times New Roman" w:hAnsi="Times New Roman" w:cs="Times New Roman"/>
                <w:sz w:val="24"/>
                <w:szCs w:val="24"/>
              </w:rPr>
              <w:t>ffort</w:t>
            </w:r>
            <w:r w:rsidR="00200899" w:rsidRPr="001B57EA">
              <w:rPr>
                <w:rFonts w:ascii="Times New Roman" w:hAnsi="Times New Roman" w:cs="Times New Roman"/>
                <w:sz w:val="24"/>
                <w:szCs w:val="24"/>
              </w:rPr>
              <w:t xml:space="preserve"> level</w:t>
            </w:r>
          </w:p>
          <w:p w14:paraId="4169DA16" w14:textId="205B4CB6" w:rsidR="00086A99" w:rsidRPr="001B57EA" w:rsidRDefault="004E59BB" w:rsidP="00086A99">
            <w:r w:rsidRPr="001B57EA">
              <w:t xml:space="preserve">Assessments can be </w:t>
            </w:r>
            <w:r w:rsidR="00ED06DA" w:rsidRPr="001B57EA">
              <w:t>categorized</w:t>
            </w:r>
            <w:r w:rsidRPr="001B57EA">
              <w:t xml:space="preserve"> by,</w:t>
            </w:r>
          </w:p>
          <w:p w14:paraId="05648B00" w14:textId="77777777" w:rsidR="004E59BB" w:rsidRPr="001B57EA" w:rsidRDefault="004E59BB" w:rsidP="00086A99"/>
          <w:p w14:paraId="4D3D4EFF" w14:textId="701A7DEF" w:rsidR="00C971E2" w:rsidRPr="001B57EA" w:rsidRDefault="000C30CC" w:rsidP="00551F88">
            <w:pPr>
              <w:pStyle w:val="ListParagraph"/>
              <w:numPr>
                <w:ilvl w:val="0"/>
                <w:numId w:val="22"/>
              </w:numPr>
              <w:rPr>
                <w:rFonts w:ascii="Times New Roman" w:hAnsi="Times New Roman" w:cs="Times New Roman"/>
                <w:sz w:val="24"/>
                <w:szCs w:val="24"/>
              </w:rPr>
            </w:pPr>
            <w:r w:rsidRPr="001B57EA">
              <w:rPr>
                <w:rFonts w:ascii="Times New Roman" w:hAnsi="Times New Roman" w:cs="Times New Roman"/>
                <w:sz w:val="24"/>
                <w:szCs w:val="24"/>
              </w:rPr>
              <w:t xml:space="preserve">Question structure (Principle based, Procedural based, </w:t>
            </w:r>
            <w:r w:rsidR="00ED06DA" w:rsidRPr="001B57EA">
              <w:rPr>
                <w:rFonts w:ascii="Times New Roman" w:hAnsi="Times New Roman" w:cs="Times New Roman"/>
                <w:sz w:val="24"/>
                <w:szCs w:val="24"/>
              </w:rPr>
              <w:t>F</w:t>
            </w:r>
            <w:r w:rsidRPr="001B57EA">
              <w:rPr>
                <w:rFonts w:ascii="Times New Roman" w:hAnsi="Times New Roman" w:cs="Times New Roman"/>
                <w:sz w:val="24"/>
                <w:szCs w:val="24"/>
              </w:rPr>
              <w:t xml:space="preserve">acts, </w:t>
            </w:r>
            <w:r w:rsidR="00ED06DA" w:rsidRPr="001B57EA">
              <w:rPr>
                <w:rFonts w:ascii="Times New Roman" w:hAnsi="Times New Roman" w:cs="Times New Roman"/>
                <w:sz w:val="24"/>
                <w:szCs w:val="24"/>
              </w:rPr>
              <w:t>C</w:t>
            </w:r>
            <w:r w:rsidRPr="001B57EA">
              <w:rPr>
                <w:rFonts w:ascii="Times New Roman" w:hAnsi="Times New Roman" w:cs="Times New Roman"/>
                <w:sz w:val="24"/>
                <w:szCs w:val="24"/>
              </w:rPr>
              <w:t>oncepts</w:t>
            </w:r>
            <w:r w:rsidR="00ED06DA" w:rsidRPr="001B57EA">
              <w:rPr>
                <w:rFonts w:ascii="Times New Roman" w:hAnsi="Times New Roman" w:cs="Times New Roman"/>
                <w:sz w:val="24"/>
                <w:szCs w:val="24"/>
              </w:rPr>
              <w:t>, Creativity.</w:t>
            </w:r>
            <w:r w:rsidRPr="001B57EA">
              <w:rPr>
                <w:rFonts w:ascii="Times New Roman" w:hAnsi="Times New Roman" w:cs="Times New Roman"/>
                <w:sz w:val="24"/>
                <w:szCs w:val="24"/>
              </w:rPr>
              <w:t>)</w:t>
            </w:r>
          </w:p>
          <w:p w14:paraId="624E58BA" w14:textId="21033A63" w:rsidR="00194484" w:rsidRPr="00DD6262" w:rsidRDefault="00194484" w:rsidP="00DD6262">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Required skills (</w:t>
            </w:r>
            <w:r w:rsidRPr="001B57EA">
              <w:rPr>
                <w:rFonts w:ascii="Times New Roman" w:hAnsi="Times New Roman" w:cs="Times New Roman"/>
                <w:sz w:val="24"/>
                <w:szCs w:val="24"/>
              </w:rPr>
              <w:t>Logical thinking, Problem solving, Creative thinking</w:t>
            </w:r>
            <w:r>
              <w:rPr>
                <w:rFonts w:ascii="Times New Roman" w:hAnsi="Times New Roman" w:cs="Times New Roman"/>
                <w:sz w:val="24"/>
                <w:szCs w:val="24"/>
              </w:rPr>
              <w:t>)</w:t>
            </w:r>
          </w:p>
          <w:p w14:paraId="0DD71378" w14:textId="35A369E2" w:rsidR="00551F88" w:rsidRPr="001B57EA" w:rsidRDefault="00551F88" w:rsidP="00551F88">
            <w:r w:rsidRPr="001B57EA">
              <w:t>Learning materials can be categorized into,</w:t>
            </w:r>
          </w:p>
          <w:p w14:paraId="018DAD97" w14:textId="77777777" w:rsidR="00551F88" w:rsidRPr="001B57EA" w:rsidRDefault="00551F88" w:rsidP="00551F88">
            <w:pPr>
              <w:pStyle w:val="ListParagraph"/>
              <w:rPr>
                <w:rFonts w:ascii="Times New Roman" w:hAnsi="Times New Roman" w:cs="Times New Roman"/>
                <w:sz w:val="24"/>
                <w:szCs w:val="24"/>
              </w:rPr>
            </w:pPr>
          </w:p>
          <w:p w14:paraId="56AEFABB" w14:textId="28E53703" w:rsidR="00252AC0" w:rsidRPr="001B57EA" w:rsidRDefault="00FB1968" w:rsidP="00CC3E46">
            <w:pPr>
              <w:pStyle w:val="ListParagraph"/>
              <w:numPr>
                <w:ilvl w:val="0"/>
                <w:numId w:val="22"/>
              </w:numPr>
              <w:rPr>
                <w:rFonts w:ascii="Times New Roman" w:hAnsi="Times New Roman" w:cs="Times New Roman"/>
                <w:sz w:val="24"/>
                <w:szCs w:val="24"/>
              </w:rPr>
            </w:pPr>
            <w:r w:rsidRPr="001B57EA">
              <w:rPr>
                <w:rFonts w:ascii="Times New Roman" w:hAnsi="Times New Roman" w:cs="Times New Roman"/>
                <w:sz w:val="24"/>
                <w:szCs w:val="24"/>
              </w:rPr>
              <w:t>Delivery method (</w:t>
            </w:r>
            <w:r w:rsidR="006A2635" w:rsidRPr="001B57EA">
              <w:rPr>
                <w:rFonts w:ascii="Times New Roman" w:hAnsi="Times New Roman" w:cs="Times New Roman"/>
                <w:sz w:val="24"/>
                <w:szCs w:val="24"/>
              </w:rPr>
              <w:t>Text</w:t>
            </w:r>
            <w:r w:rsidRPr="001B57EA">
              <w:rPr>
                <w:rFonts w:ascii="Times New Roman" w:hAnsi="Times New Roman" w:cs="Times New Roman"/>
                <w:sz w:val="24"/>
                <w:szCs w:val="24"/>
              </w:rPr>
              <w:t>, Audio, Video)</w:t>
            </w:r>
          </w:p>
          <w:p w14:paraId="1B6665AD" w14:textId="77777777" w:rsidR="00E81C65" w:rsidRDefault="00E81C65" w:rsidP="00E81C65"/>
          <w:p w14:paraId="29E4DB9F" w14:textId="4EFD9661" w:rsidR="00E81C65" w:rsidRDefault="3BBE78F9" w:rsidP="00E81C65">
            <w:r>
              <w:t>Since assessment will be given by the lecturer/tutor, they can assign related labels to the assessment. Student performance will be analyzed according to them.</w:t>
            </w:r>
            <w:r w:rsidR="00AE70FC">
              <w:t xml:space="preserve"> </w:t>
            </w:r>
            <w:r w:rsidR="00850629">
              <w:t>These categorizations</w:t>
            </w:r>
            <w:r w:rsidR="000E1B25">
              <w:t xml:space="preserve"> can be </w:t>
            </w:r>
            <w:r w:rsidR="002320A2">
              <w:t xml:space="preserve">expand </w:t>
            </w:r>
            <w:r w:rsidR="00E64A01">
              <w:t xml:space="preserve">later </w:t>
            </w:r>
            <w:r w:rsidR="00F84C0C">
              <w:t xml:space="preserve">as needed and </w:t>
            </w:r>
            <w:r w:rsidR="006F4439">
              <w:t xml:space="preserve">get a </w:t>
            </w:r>
            <w:r w:rsidR="00850629">
              <w:t>detailed</w:t>
            </w:r>
            <w:r w:rsidR="006F4439">
              <w:t xml:space="preserve"> analysis</w:t>
            </w:r>
            <w:r w:rsidR="00850629">
              <w:t>.</w:t>
            </w:r>
          </w:p>
          <w:p w14:paraId="3389BB7C" w14:textId="77777777" w:rsidR="00E52CC7" w:rsidRDefault="00E52CC7" w:rsidP="00E81C65"/>
          <w:p w14:paraId="2FF44E96" w14:textId="77777777" w:rsidR="00B40DFB" w:rsidRDefault="00B40DFB" w:rsidP="00E81C65"/>
          <w:p w14:paraId="494094BC" w14:textId="0AE1B02A" w:rsidR="00E52CC7" w:rsidRDefault="00E8323F" w:rsidP="0091757F">
            <w:pPr>
              <w:pStyle w:val="ListParagraph"/>
              <w:numPr>
                <w:ilvl w:val="0"/>
                <w:numId w:val="33"/>
              </w:numPr>
            </w:pPr>
            <w:r>
              <w:t xml:space="preserve">Assessments </w:t>
            </w:r>
            <w:r w:rsidR="00E52CC7">
              <w:t>based learning progress monitoring</w:t>
            </w:r>
          </w:p>
          <w:p w14:paraId="70EFD197" w14:textId="77777777" w:rsidR="00B40DFB" w:rsidRDefault="00B40DFB" w:rsidP="00E81C65"/>
          <w:p w14:paraId="674B5778" w14:textId="12BB06F7" w:rsidR="00B40DFB" w:rsidRDefault="6A0C4F69" w:rsidP="00E81C65">
            <w:r>
              <w:t>In this step, along with the content coverage, student will be evaluated by continuous assessment process.  Some of assessment will be evaluate by the system and some of them will evaluate by the tutor/lecturer. System will collect the earned score in the evaluation process. Earned score and the learning speed of the student will be taken as the main parameters to analyze the learning progress. Also, system will identify the connection between student progress and the type of the learning materials provided. That information will be used in learning material recommendation part to suggest the learning materials in most efficiency way.</w:t>
            </w:r>
          </w:p>
          <w:p w14:paraId="463B202B" w14:textId="77777777" w:rsidR="001078C9" w:rsidRDefault="001078C9" w:rsidP="00E81C65"/>
          <w:p w14:paraId="178FAA38" w14:textId="77777777" w:rsidR="001078C9" w:rsidRPr="00394C1D" w:rsidRDefault="001078C9" w:rsidP="00E81C65"/>
          <w:p w14:paraId="509E4D3E" w14:textId="54E7C48B" w:rsidR="00252AC0" w:rsidRDefault="00860BCC" w:rsidP="0091757F">
            <w:pPr>
              <w:pStyle w:val="ListParagraph"/>
              <w:numPr>
                <w:ilvl w:val="0"/>
                <w:numId w:val="33"/>
              </w:numPr>
            </w:pPr>
            <w:r w:rsidRPr="0091757F">
              <w:t>Intelligent feedback mechanism</w:t>
            </w:r>
          </w:p>
          <w:p w14:paraId="46427807" w14:textId="77777777" w:rsidR="00860BCC" w:rsidRDefault="00860BCC" w:rsidP="00CC3E46">
            <w:pPr>
              <w:rPr>
                <w:sz w:val="22"/>
                <w:szCs w:val="22"/>
              </w:rPr>
            </w:pPr>
          </w:p>
          <w:p w14:paraId="7C09DE8B" w14:textId="46E6EE9B" w:rsidR="00860BCC" w:rsidRDefault="0037673F" w:rsidP="00CC3E46">
            <w:pPr>
              <w:rPr>
                <w:sz w:val="22"/>
                <w:szCs w:val="22"/>
              </w:rPr>
            </w:pPr>
            <w:r>
              <w:rPr>
                <w:sz w:val="22"/>
                <w:szCs w:val="22"/>
              </w:rPr>
              <w:t xml:space="preserve">Student feedback will be given under two </w:t>
            </w:r>
            <w:r w:rsidR="000F66EB">
              <w:rPr>
                <w:sz w:val="22"/>
                <w:szCs w:val="22"/>
              </w:rPr>
              <w:t>analytical phases</w:t>
            </w:r>
            <w:r>
              <w:rPr>
                <w:sz w:val="22"/>
                <w:szCs w:val="22"/>
              </w:rPr>
              <w:t>.</w:t>
            </w:r>
          </w:p>
          <w:p w14:paraId="13BF9A05" w14:textId="77777777" w:rsidR="0037673F" w:rsidRDefault="0037673F" w:rsidP="00CC3E46">
            <w:pPr>
              <w:rPr>
                <w:sz w:val="22"/>
                <w:szCs w:val="22"/>
              </w:rPr>
            </w:pPr>
          </w:p>
          <w:p w14:paraId="4BBE4DF1" w14:textId="5105583E" w:rsidR="0037673F" w:rsidRPr="001B57EA" w:rsidRDefault="00C20908" w:rsidP="00FD505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Module based performance analysis</w:t>
            </w:r>
          </w:p>
          <w:p w14:paraId="5A1FD5CC" w14:textId="45AEBFE9" w:rsidR="00FD5057" w:rsidRPr="001B57EA" w:rsidRDefault="00D36484" w:rsidP="00FD5057">
            <w:r w:rsidRPr="001B57EA">
              <w:t xml:space="preserve">In </w:t>
            </w:r>
            <w:r w:rsidR="00C50ECF">
              <w:t>module</w:t>
            </w:r>
            <w:r w:rsidR="006C10B2" w:rsidRPr="001B57EA">
              <w:t>-based</w:t>
            </w:r>
            <w:r w:rsidRPr="001B57EA">
              <w:t xml:space="preserve"> </w:t>
            </w:r>
            <w:r w:rsidR="00C50ECF">
              <w:t>performance analysis</w:t>
            </w:r>
            <w:r w:rsidRPr="001B57EA">
              <w:t xml:space="preserve">, </w:t>
            </w:r>
            <w:r w:rsidR="008865AF" w:rsidRPr="001B57EA">
              <w:t xml:space="preserve">the </w:t>
            </w:r>
            <w:r w:rsidRPr="001B57EA">
              <w:t xml:space="preserve">system will identify </w:t>
            </w:r>
            <w:r w:rsidR="00C156F4" w:rsidRPr="001B57EA">
              <w:t xml:space="preserve">what are the learning areas </w:t>
            </w:r>
            <w:r w:rsidR="00B31135" w:rsidRPr="001B57EA">
              <w:t xml:space="preserve">student </w:t>
            </w:r>
            <w:r w:rsidR="009714BD" w:rsidRPr="001B57EA">
              <w:t>perform best and what are the learning areas need to be more focused.</w:t>
            </w:r>
            <w:r w:rsidR="00594608" w:rsidRPr="001B57EA">
              <w:t xml:space="preserve"> </w:t>
            </w:r>
            <w:r w:rsidR="00852210">
              <w:t xml:space="preserve">Student </w:t>
            </w:r>
            <w:r w:rsidR="00307D78">
              <w:t>Learning s</w:t>
            </w:r>
            <w:r w:rsidR="00714D44">
              <w:t>peed</w:t>
            </w:r>
            <w:r w:rsidR="001A2E76">
              <w:t xml:space="preserve"> will be analyzed with the</w:t>
            </w:r>
            <w:r w:rsidR="00B527F0">
              <w:t xml:space="preserve"> </w:t>
            </w:r>
            <w:r w:rsidR="00630AB1">
              <w:t>perfor</w:t>
            </w:r>
            <w:r w:rsidR="00796E10">
              <w:t xml:space="preserve">mance </w:t>
            </w:r>
            <w:r w:rsidR="00AE1828">
              <w:t xml:space="preserve">showed in the </w:t>
            </w:r>
            <w:r w:rsidR="004E41D7">
              <w:t xml:space="preserve">assessments. </w:t>
            </w:r>
            <w:r w:rsidR="00594608" w:rsidRPr="001B57EA">
              <w:t>Above mentioned classification will be used here</w:t>
            </w:r>
            <w:r w:rsidR="00AF4288">
              <w:t xml:space="preserve"> to give a </w:t>
            </w:r>
            <w:r w:rsidR="009B6930">
              <w:t xml:space="preserve">comparative </w:t>
            </w:r>
            <w:r w:rsidR="00F31F04">
              <w:t xml:space="preserve">report of the student </w:t>
            </w:r>
            <w:r w:rsidR="00246877">
              <w:t>qualities</w:t>
            </w:r>
            <w:r w:rsidR="00EA2D6B">
              <w:t xml:space="preserve"> and skills</w:t>
            </w:r>
            <w:r w:rsidR="00594608" w:rsidRPr="001B57EA">
              <w:t>.</w:t>
            </w:r>
          </w:p>
          <w:p w14:paraId="231393DA" w14:textId="77777777" w:rsidR="002D0A8D" w:rsidRPr="001B57EA" w:rsidRDefault="002D0A8D" w:rsidP="00FD5057"/>
          <w:p w14:paraId="69FDB472" w14:textId="24279198" w:rsidR="002D0A8D" w:rsidRPr="001B57EA" w:rsidRDefault="00E955E7" w:rsidP="002D0A8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Analy</w:t>
            </w:r>
            <w:r w:rsidR="00442AC2">
              <w:rPr>
                <w:rFonts w:ascii="Times New Roman" w:hAnsi="Times New Roman" w:cs="Times New Roman"/>
                <w:sz w:val="24"/>
                <w:szCs w:val="24"/>
              </w:rPr>
              <w:t>sis of how student perform during the assessment</w:t>
            </w:r>
          </w:p>
          <w:p w14:paraId="64E7CB86" w14:textId="00B22AFE" w:rsidR="00D67BF3" w:rsidRPr="001B57EA" w:rsidRDefault="00442AC2" w:rsidP="002D0A8D">
            <w:r>
              <w:t>In</w:t>
            </w:r>
            <w:r w:rsidR="000B647E">
              <w:t xml:space="preserve"> </w:t>
            </w:r>
            <w:r>
              <w:t>this phase</w:t>
            </w:r>
            <w:r w:rsidR="000B647E" w:rsidRPr="001B57EA">
              <w:t>, system will monitor how the student perform during the assessments.</w:t>
            </w:r>
            <w:r w:rsidR="00453511" w:rsidRPr="001B57EA">
              <w:t xml:space="preserve"> It will collect</w:t>
            </w:r>
            <w:r w:rsidR="00D67BF3" w:rsidRPr="001B57EA">
              <w:t>,</w:t>
            </w:r>
          </w:p>
          <w:p w14:paraId="3AC7399E" w14:textId="77777777" w:rsidR="00D67BF3" w:rsidRPr="001B57EA" w:rsidRDefault="00D67BF3" w:rsidP="002D0A8D"/>
          <w:p w14:paraId="5F960047" w14:textId="093AB2C7" w:rsidR="002D0A8D" w:rsidRPr="001B57EA" w:rsidRDefault="00D67BF3" w:rsidP="00194484">
            <w:pPr>
              <w:pStyle w:val="ListParagraph"/>
              <w:numPr>
                <w:ilvl w:val="0"/>
                <w:numId w:val="22"/>
              </w:numPr>
              <w:rPr>
                <w:rFonts w:ascii="Times New Roman" w:hAnsi="Times New Roman" w:cs="Times New Roman"/>
                <w:sz w:val="24"/>
                <w:szCs w:val="24"/>
              </w:rPr>
            </w:pPr>
            <w:r w:rsidRPr="001B57EA">
              <w:rPr>
                <w:rFonts w:ascii="Times New Roman" w:hAnsi="Times New Roman" w:cs="Times New Roman"/>
                <w:sz w:val="24"/>
                <w:szCs w:val="24"/>
              </w:rPr>
              <w:t>T</w:t>
            </w:r>
            <w:r w:rsidR="009545D3" w:rsidRPr="001B57EA">
              <w:rPr>
                <w:rFonts w:ascii="Times New Roman" w:hAnsi="Times New Roman" w:cs="Times New Roman"/>
                <w:sz w:val="24"/>
                <w:szCs w:val="24"/>
              </w:rPr>
              <w:t xml:space="preserve">ime management </w:t>
            </w:r>
            <w:r w:rsidR="002D7049" w:rsidRPr="001B57EA">
              <w:rPr>
                <w:rFonts w:ascii="Times New Roman" w:hAnsi="Times New Roman" w:cs="Times New Roman"/>
                <w:sz w:val="24"/>
                <w:szCs w:val="24"/>
              </w:rPr>
              <w:t>during the exam</w:t>
            </w:r>
          </w:p>
          <w:p w14:paraId="5783A85A" w14:textId="0205DF28" w:rsidR="00D67BF3" w:rsidRPr="001B57EA" w:rsidRDefault="00D67BF3" w:rsidP="00194484">
            <w:pPr>
              <w:pStyle w:val="ListParagraph"/>
              <w:numPr>
                <w:ilvl w:val="0"/>
                <w:numId w:val="22"/>
              </w:numPr>
              <w:rPr>
                <w:rFonts w:ascii="Times New Roman" w:hAnsi="Times New Roman" w:cs="Times New Roman"/>
                <w:sz w:val="24"/>
                <w:szCs w:val="24"/>
              </w:rPr>
            </w:pPr>
            <w:r w:rsidRPr="001B57EA">
              <w:rPr>
                <w:rFonts w:ascii="Times New Roman" w:hAnsi="Times New Roman" w:cs="Times New Roman"/>
                <w:sz w:val="24"/>
                <w:szCs w:val="24"/>
              </w:rPr>
              <w:t>Confident of answering</w:t>
            </w:r>
          </w:p>
          <w:p w14:paraId="04A27DFB" w14:textId="3A695706" w:rsidR="00D67BF3" w:rsidRPr="00C015AB" w:rsidRDefault="00D67BF3" w:rsidP="00194484">
            <w:pPr>
              <w:pStyle w:val="ListParagraph"/>
              <w:numPr>
                <w:ilvl w:val="0"/>
                <w:numId w:val="22"/>
              </w:numPr>
              <w:rPr>
                <w:rFonts w:ascii="Times New Roman" w:hAnsi="Times New Roman" w:cs="Times New Roman"/>
                <w:sz w:val="24"/>
                <w:szCs w:val="24"/>
              </w:rPr>
            </w:pPr>
            <w:r w:rsidRPr="00C015AB">
              <w:rPr>
                <w:rFonts w:ascii="Times New Roman" w:hAnsi="Times New Roman" w:cs="Times New Roman"/>
                <w:sz w:val="24"/>
                <w:szCs w:val="24"/>
              </w:rPr>
              <w:t>Exam revision</w:t>
            </w:r>
          </w:p>
          <w:p w14:paraId="7FA6EACE" w14:textId="4B4FB265" w:rsidR="004E5A48" w:rsidRDefault="004E5A48" w:rsidP="004E5A48">
            <w:r>
              <w:t xml:space="preserve">As the </w:t>
            </w:r>
            <w:r w:rsidR="00E8323F">
              <w:t>outcome</w:t>
            </w:r>
            <w:r>
              <w:t xml:space="preserve"> of the</w:t>
            </w:r>
            <w:r w:rsidR="00A12A50">
              <w:t>se two</w:t>
            </w:r>
            <w:r>
              <w:t xml:space="preserve"> </w:t>
            </w:r>
            <w:r w:rsidR="00A12A50">
              <w:t>analysis</w:t>
            </w:r>
            <w:r w:rsidR="002B5FA5">
              <w:t xml:space="preserve"> process</w:t>
            </w:r>
            <w:r w:rsidR="00F45F1E">
              <w:t>es</w:t>
            </w:r>
            <w:r w:rsidR="002B5FA5">
              <w:t xml:space="preserve">, student will be recommended tips to </w:t>
            </w:r>
            <w:r w:rsidR="00C25703">
              <w:t>face the</w:t>
            </w:r>
            <w:r w:rsidR="002B5FA5">
              <w:t xml:space="preserve"> </w:t>
            </w:r>
            <w:r w:rsidR="00C25703">
              <w:t xml:space="preserve">exams </w:t>
            </w:r>
            <w:r w:rsidR="0080660C">
              <w:t>more confidently</w:t>
            </w:r>
            <w:r w:rsidR="00B947D1">
              <w:t xml:space="preserve"> and</w:t>
            </w:r>
            <w:r w:rsidR="006546FE">
              <w:t xml:space="preserve"> </w:t>
            </w:r>
            <w:r w:rsidR="0080660C">
              <w:t xml:space="preserve">efficiently. </w:t>
            </w:r>
            <w:r w:rsidR="001214EA">
              <w:t>Also,</w:t>
            </w:r>
            <w:r w:rsidR="006546FE">
              <w:t xml:space="preserve"> will </w:t>
            </w:r>
            <w:r w:rsidR="00ED69FB">
              <w:t>suggest</w:t>
            </w:r>
            <w:r w:rsidR="00192CF5">
              <w:t xml:space="preserve"> what are the</w:t>
            </w:r>
            <w:r w:rsidR="00B947D1">
              <w:t xml:space="preserve"> </w:t>
            </w:r>
            <w:r w:rsidR="00E76725">
              <w:t xml:space="preserve">learning areas </w:t>
            </w:r>
            <w:r w:rsidR="00F52DB1">
              <w:t>need to be more focused</w:t>
            </w:r>
            <w:r w:rsidR="00C83CEA">
              <w:t xml:space="preserve"> on</w:t>
            </w:r>
            <w:r w:rsidR="00F52DB1">
              <w:t>.</w:t>
            </w:r>
          </w:p>
          <w:p w14:paraId="4886F159" w14:textId="77777777" w:rsidR="00BD757B" w:rsidRDefault="00BD757B" w:rsidP="004E5A48"/>
          <w:p w14:paraId="30E950A1" w14:textId="4291DB7D" w:rsidR="00BD757B" w:rsidRDefault="00BD757B" w:rsidP="00BD757B">
            <w:r>
              <w:t xml:space="preserve">Additionally, </w:t>
            </w:r>
            <w:r w:rsidRPr="006D2580">
              <w:t xml:space="preserve">analyzing assessment result along with the different </w:t>
            </w:r>
            <w:r>
              <w:t>tags/</w:t>
            </w:r>
            <w:r w:rsidR="009611F7">
              <w:t>labeled</w:t>
            </w:r>
            <w:r w:rsidRPr="006D2580">
              <w:t xml:space="preserve">, system will allow to get decision in different perspective to enhance the learning experience of the student. As an example, continuously analyzing student result </w:t>
            </w:r>
            <w:r>
              <w:t xml:space="preserve">with respective module content </w:t>
            </w:r>
            <w:r w:rsidRPr="006D2580">
              <w:t>that covered by known learning material types, it is possible to identify what is the best learning style or material for the student to learn a particular module content</w:t>
            </w:r>
            <w:r>
              <w:t xml:space="preserve"> to archive a higher grade.</w:t>
            </w:r>
          </w:p>
          <w:p w14:paraId="38A54680" w14:textId="01C6F25B" w:rsidR="00BD757B" w:rsidRDefault="00BD757B" w:rsidP="004E5A48"/>
          <w:p w14:paraId="750B33F8" w14:textId="4DD6AAFB" w:rsidR="006C17C7" w:rsidRDefault="006C17C7" w:rsidP="006C17C7">
            <w:pPr>
              <w:pStyle w:val="ListParagraph"/>
              <w:ind w:left="780"/>
            </w:pPr>
          </w:p>
          <w:p w14:paraId="0EB5A814" w14:textId="77777777" w:rsidR="002D0A8D" w:rsidRDefault="002D0A8D" w:rsidP="00FD5057"/>
          <w:p w14:paraId="62E838BB" w14:textId="77777777" w:rsidR="002D0A8D" w:rsidRPr="00FD5057" w:rsidRDefault="002D0A8D" w:rsidP="00FD5057"/>
          <w:p w14:paraId="417C4526" w14:textId="77777777" w:rsidR="00860BCC" w:rsidRDefault="00860BCC" w:rsidP="00CC3E46">
            <w:pPr>
              <w:rPr>
                <w:sz w:val="22"/>
                <w:szCs w:val="22"/>
              </w:rPr>
            </w:pPr>
          </w:p>
          <w:p w14:paraId="49B33866" w14:textId="11D5C2C9" w:rsidR="00252AC0" w:rsidRPr="002F5626" w:rsidRDefault="00252AC0" w:rsidP="00CC3E46">
            <w:pPr>
              <w:rPr>
                <w:sz w:val="22"/>
                <w:szCs w:val="22"/>
              </w:rPr>
            </w:pPr>
          </w:p>
        </w:tc>
      </w:tr>
    </w:tbl>
    <w:p w14:paraId="1ABE4F9F" w14:textId="77777777" w:rsidR="00A72917" w:rsidRDefault="00A72917" w:rsidP="00A72917">
      <w:pPr>
        <w:rPr>
          <w:rFonts w:ascii="Calibri" w:hAnsi="Calibri" w:cs="Calibri"/>
        </w:rPr>
      </w:pPr>
    </w:p>
    <w:p w14:paraId="6357C189" w14:textId="77777777" w:rsidR="00817648" w:rsidRDefault="00817648">
      <w:pPr>
        <w:spacing w:after="160" w:line="259" w:lineRule="auto"/>
        <w:rPr>
          <w:rFonts w:ascii="Calibri" w:hAnsi="Calibri" w:cs="Calibri"/>
        </w:rPr>
      </w:pPr>
      <w:r>
        <w:rPr>
          <w:rFonts w:ascii="Calibri" w:hAnsi="Calibri" w:cs="Calibri"/>
        </w:rPr>
        <w:br w:type="page"/>
      </w:r>
    </w:p>
    <w:p w14:paraId="4FF15A2A" w14:textId="77777777" w:rsidR="00A72917" w:rsidRDefault="00A72917" w:rsidP="00A72917">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A72917" w:rsidRPr="00382356" w14:paraId="1500E4B6" w14:textId="77777777" w:rsidTr="002D222A">
        <w:tc>
          <w:tcPr>
            <w:tcW w:w="1620" w:type="dxa"/>
            <w:tcBorders>
              <w:top w:val="nil"/>
              <w:left w:val="single" w:sz="8" w:space="0" w:color="4BACC6"/>
              <w:bottom w:val="single" w:sz="8" w:space="0" w:color="4BACC6"/>
              <w:right w:val="nil"/>
            </w:tcBorders>
          </w:tcPr>
          <w:p w14:paraId="12013C57" w14:textId="77777777" w:rsidR="00A72917" w:rsidRPr="002D68ED" w:rsidRDefault="00A72917" w:rsidP="002D222A">
            <w:pPr>
              <w:spacing w:before="60" w:after="60"/>
              <w:rPr>
                <w:rFonts w:ascii="Calibri" w:hAnsi="Calibri" w:cs="Calibri"/>
                <w:sz w:val="20"/>
                <w:szCs w:val="20"/>
              </w:rPr>
            </w:pPr>
            <w:r w:rsidRPr="001E3BE4">
              <w:rPr>
                <w:rFonts w:ascii="Calibri" w:hAnsi="Calibri" w:cs="Calibri"/>
                <w:sz w:val="22"/>
                <w:szCs w:val="22"/>
              </w:rPr>
              <w:t>MEMBER</w:t>
            </w:r>
            <w:r>
              <w:rPr>
                <w:rFonts w:ascii="Calibri" w:hAnsi="Calibri" w:cs="Calibri"/>
                <w:sz w:val="22"/>
                <w:szCs w:val="22"/>
              </w:rPr>
              <w:t xml:space="preserve">  </w:t>
            </w:r>
            <w:r w:rsidRPr="001E3BE4">
              <w:rPr>
                <w:rFonts w:ascii="Calibri" w:hAnsi="Calibri" w:cs="Calibri"/>
                <w:sz w:val="22"/>
                <w:szCs w:val="22"/>
              </w:rPr>
              <w:t xml:space="preserve"> </w:t>
            </w:r>
            <w:r>
              <w:rPr>
                <w:rFonts w:ascii="Calibri" w:hAnsi="Calibri" w:cs="Calibri"/>
                <w:sz w:val="22"/>
                <w:szCs w:val="22"/>
              </w:rPr>
              <w:t>4</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54748436" w14:textId="77777777" w:rsidR="00A72917" w:rsidRPr="00880498" w:rsidRDefault="00A72917" w:rsidP="002D222A">
            <w:pPr>
              <w:spacing w:before="120"/>
              <w:rPr>
                <w:rFonts w:ascii="Calibri" w:hAnsi="Calibri" w:cs="Calibri"/>
                <w:color w:val="C6D9F1"/>
                <w:sz w:val="20"/>
                <w:szCs w:val="20"/>
              </w:rPr>
            </w:pPr>
            <w:r w:rsidRPr="00880498">
              <w:rPr>
                <w:rFonts w:ascii="Calibri" w:hAnsi="Calibri" w:cs="Calibri"/>
                <w:color w:val="C6D9F1"/>
                <w:sz w:val="20"/>
                <w:szCs w:val="20"/>
              </w:rPr>
              <w:t>…………………………………………………………………………………………………………………………………………………………</w:t>
            </w:r>
          </w:p>
        </w:tc>
      </w:tr>
      <w:tr w:rsidR="00A72917" w:rsidRPr="006A6692" w14:paraId="189DB16C" w14:textId="77777777" w:rsidTr="002D222A">
        <w:tc>
          <w:tcPr>
            <w:tcW w:w="9630" w:type="dxa"/>
            <w:gridSpan w:val="2"/>
            <w:tcBorders>
              <w:top w:val="single" w:sz="4" w:space="0" w:color="4BACC6"/>
            </w:tcBorders>
          </w:tcPr>
          <w:p w14:paraId="7EA2895C" w14:textId="1E8E402E" w:rsidR="009137B1" w:rsidRDefault="00A72917" w:rsidP="009137B1">
            <w:pPr>
              <w:pStyle w:val="Default"/>
              <w:rPr>
                <w:rFonts w:asciiTheme="minorHAnsi" w:hAnsiTheme="minorHAnsi" w:cstheme="minorHAnsi"/>
                <w:b/>
                <w:bCs/>
              </w:rPr>
            </w:pPr>
            <w:r w:rsidRPr="006A6692">
              <w:rPr>
                <w:rFonts w:ascii="Calibri" w:hAnsi="Calibri" w:cs="Calibri"/>
                <w:b/>
              </w:rPr>
              <w:t xml:space="preserve"> </w:t>
            </w:r>
            <w:r w:rsidR="006F43E1">
              <w:rPr>
                <w:rFonts w:ascii="Calibri" w:hAnsi="Calibri" w:cs="Calibri"/>
                <w:b/>
              </w:rPr>
              <w:t>Liyanage N.L.T.N.</w:t>
            </w:r>
            <w:r w:rsidR="009137B1">
              <w:rPr>
                <w:rFonts w:asciiTheme="minorHAnsi" w:hAnsiTheme="minorHAnsi" w:cstheme="minorHAnsi"/>
                <w:b/>
                <w:bCs/>
              </w:rPr>
              <w:t xml:space="preserve"> </w:t>
            </w:r>
          </w:p>
          <w:p w14:paraId="6F608E0C" w14:textId="77777777" w:rsidR="00817648" w:rsidRDefault="00817648" w:rsidP="009137B1">
            <w:pPr>
              <w:pStyle w:val="Default"/>
              <w:rPr>
                <w:rFonts w:asciiTheme="minorHAnsi" w:hAnsiTheme="minorHAnsi" w:cstheme="minorHAnsi"/>
                <w:b/>
                <w:bCs/>
              </w:rPr>
            </w:pPr>
          </w:p>
          <w:p w14:paraId="56170152" w14:textId="16D40823" w:rsidR="00817648" w:rsidRPr="00817648" w:rsidRDefault="00817648" w:rsidP="00817648">
            <w:pPr>
              <w:rPr>
                <w:b/>
                <w:bCs/>
              </w:rPr>
            </w:pPr>
            <w:r w:rsidRPr="00817648">
              <w:rPr>
                <w:b/>
                <w:bCs/>
              </w:rPr>
              <w:t>Performance based student skill prediction, ca</w:t>
            </w:r>
            <w:r w:rsidR="003C3EBD">
              <w:rPr>
                <w:b/>
                <w:bCs/>
              </w:rPr>
              <w:t>reer</w:t>
            </w:r>
            <w:r w:rsidRPr="00817648">
              <w:rPr>
                <w:b/>
                <w:bCs/>
              </w:rPr>
              <w:t xml:space="preserve"> recommendation and overall learner classification.</w:t>
            </w:r>
          </w:p>
          <w:p w14:paraId="267E1352" w14:textId="4DB7E563" w:rsidR="00CC3E46" w:rsidRDefault="00CC3E46" w:rsidP="009137B1">
            <w:pPr>
              <w:pStyle w:val="Default"/>
              <w:rPr>
                <w:rFonts w:asciiTheme="minorHAnsi" w:hAnsiTheme="minorHAnsi" w:cstheme="minorHAnsi"/>
                <w:b/>
                <w:bCs/>
              </w:rPr>
            </w:pPr>
          </w:p>
          <w:p w14:paraId="335729FF" w14:textId="1F07CD45" w:rsidR="008223B2" w:rsidRPr="00FD6A46" w:rsidRDefault="008223B2" w:rsidP="009137B1">
            <w:r w:rsidRPr="00FD6A46">
              <w:t xml:space="preserve">In this module, </w:t>
            </w:r>
            <w:r w:rsidR="005A50BD" w:rsidRPr="00FD6A46">
              <w:t>based on the student performance throughout the process</w:t>
            </w:r>
            <w:r w:rsidR="00DD1129" w:rsidRPr="00FD6A46">
              <w:t xml:space="preserve"> as well as a few more </w:t>
            </w:r>
            <w:r w:rsidR="00B60920" w:rsidRPr="00FD6A46">
              <w:t>areas</w:t>
            </w:r>
            <w:r w:rsidR="005A50BD" w:rsidRPr="00FD6A46">
              <w:t xml:space="preserve"> will be </w:t>
            </w:r>
            <w:r w:rsidR="00DD1129" w:rsidRPr="00FD6A46">
              <w:t>evaluated</w:t>
            </w:r>
            <w:r w:rsidR="00B60920" w:rsidRPr="00FD6A46">
              <w:t xml:space="preserve"> to make the prediction and do the </w:t>
            </w:r>
            <w:r w:rsidR="00CD6431" w:rsidRPr="00FD6A46">
              <w:t xml:space="preserve">recommendation. </w:t>
            </w:r>
            <w:r w:rsidR="00DD1129" w:rsidRPr="00FD6A46">
              <w:t xml:space="preserve">  </w:t>
            </w:r>
          </w:p>
          <w:p w14:paraId="6DE48187" w14:textId="1EF18A66" w:rsidR="00CC3E46" w:rsidRPr="00FD6A46" w:rsidRDefault="00F142FA" w:rsidP="009137B1">
            <w:r w:rsidRPr="00FD6A46">
              <w:t xml:space="preserve">This </w:t>
            </w:r>
            <w:r w:rsidR="00A9349F" w:rsidRPr="00FD6A46">
              <w:t>component</w:t>
            </w:r>
            <w:r w:rsidRPr="00FD6A46">
              <w:t xml:space="preserve"> can be </w:t>
            </w:r>
            <w:r w:rsidR="00A9349F" w:rsidRPr="00FD6A46">
              <w:t>divided in to two main sub-components like following,</w:t>
            </w:r>
          </w:p>
          <w:p w14:paraId="7291A4DA" w14:textId="77777777" w:rsidR="00CD6431" w:rsidRPr="00FD6A46" w:rsidRDefault="00CD6431" w:rsidP="009137B1"/>
          <w:p w14:paraId="1B2FED13" w14:textId="5B04E080" w:rsidR="00CC3E46" w:rsidRPr="00FD6A46" w:rsidRDefault="00CD6431" w:rsidP="008F7E8E">
            <w:pPr>
              <w:pStyle w:val="ListParagraph"/>
              <w:numPr>
                <w:ilvl w:val="0"/>
                <w:numId w:val="24"/>
              </w:numPr>
              <w:rPr>
                <w:rFonts w:ascii="Times New Roman" w:hAnsi="Times New Roman" w:cs="Times New Roman"/>
                <w:sz w:val="24"/>
                <w:szCs w:val="24"/>
              </w:rPr>
            </w:pPr>
            <w:r w:rsidRPr="00FD6A46">
              <w:rPr>
                <w:rFonts w:ascii="Times New Roman" w:hAnsi="Times New Roman" w:cs="Times New Roman"/>
                <w:sz w:val="24"/>
                <w:szCs w:val="24"/>
              </w:rPr>
              <w:t>Student S</w:t>
            </w:r>
            <w:r w:rsidR="0050377C" w:rsidRPr="00FD6A46">
              <w:rPr>
                <w:rFonts w:ascii="Times New Roman" w:hAnsi="Times New Roman" w:cs="Times New Roman"/>
                <w:sz w:val="24"/>
                <w:szCs w:val="24"/>
              </w:rPr>
              <w:t>kill prediction and Career recommendation</w:t>
            </w:r>
          </w:p>
          <w:p w14:paraId="624DB316" w14:textId="6F866AA5" w:rsidR="00252AA1" w:rsidRPr="00FD6A46" w:rsidRDefault="00252AA1" w:rsidP="008F7E8E">
            <w:pPr>
              <w:pStyle w:val="ListParagraph"/>
              <w:numPr>
                <w:ilvl w:val="0"/>
                <w:numId w:val="24"/>
              </w:numPr>
              <w:rPr>
                <w:rFonts w:ascii="Times New Roman" w:hAnsi="Times New Roman" w:cs="Times New Roman"/>
                <w:sz w:val="24"/>
                <w:szCs w:val="24"/>
              </w:rPr>
            </w:pPr>
            <w:r w:rsidRPr="00FD6A46">
              <w:rPr>
                <w:rFonts w:ascii="Times New Roman" w:hAnsi="Times New Roman" w:cs="Times New Roman"/>
                <w:sz w:val="24"/>
                <w:szCs w:val="24"/>
              </w:rPr>
              <w:t>Overall learner classification</w:t>
            </w:r>
          </w:p>
          <w:p w14:paraId="3D9FD4D6" w14:textId="77777777" w:rsidR="00487916" w:rsidRPr="00A9349F" w:rsidRDefault="00487916" w:rsidP="00AC4F03">
            <w:pPr>
              <w:ind w:left="360"/>
            </w:pPr>
          </w:p>
          <w:p w14:paraId="1C55CCBB" w14:textId="77777777" w:rsidR="00CD6431" w:rsidRDefault="00CD6431" w:rsidP="00CD6431">
            <w:pPr>
              <w:ind w:left="360"/>
              <w:rPr>
                <w:b/>
                <w:bCs/>
              </w:rPr>
            </w:pPr>
            <w:r w:rsidRPr="00A16A71">
              <w:rPr>
                <w:b/>
                <w:bCs/>
              </w:rPr>
              <w:t>Student Skill prediction and Career recommendation</w:t>
            </w:r>
          </w:p>
          <w:p w14:paraId="044887F2" w14:textId="77777777" w:rsidR="00A16A71" w:rsidRDefault="00A16A71" w:rsidP="00A16A71">
            <w:pPr>
              <w:rPr>
                <w:b/>
                <w:bCs/>
              </w:rPr>
            </w:pPr>
          </w:p>
          <w:p w14:paraId="25BF69A5" w14:textId="7990B2F5" w:rsidR="00EB6C09" w:rsidRPr="005A0293" w:rsidRDefault="00A16A71" w:rsidP="00A16A71">
            <w:pPr>
              <w:rPr>
                <w:b/>
                <w:bCs/>
              </w:rPr>
            </w:pPr>
            <w:r>
              <w:t xml:space="preserve">In this phase, </w:t>
            </w:r>
            <w:r w:rsidR="00FD14D2">
              <w:t xml:space="preserve">the performance of the student will be evaluated in many </w:t>
            </w:r>
            <w:r w:rsidR="00433D86">
              <w:t xml:space="preserve">approaches to </w:t>
            </w:r>
            <w:r w:rsidR="004139E1">
              <w:t xml:space="preserve">obtain more accuracy for the skill prediction of the student. </w:t>
            </w:r>
            <w:r w:rsidR="005F57B2">
              <w:t xml:space="preserve">Initially, </w:t>
            </w:r>
            <w:r w:rsidR="00E46DE1">
              <w:t>the intention is to consider the</w:t>
            </w:r>
            <w:r w:rsidR="00A338F2">
              <w:t xml:space="preserve"> student’s</w:t>
            </w:r>
            <w:r w:rsidR="00E46DE1">
              <w:t xml:space="preserve"> marks of </w:t>
            </w:r>
            <w:r w:rsidR="00787790">
              <w:t>the assessments that</w:t>
            </w:r>
            <w:r w:rsidR="005A0293">
              <w:t xml:space="preserve"> is going to conduct in the ‘</w:t>
            </w:r>
            <w:r w:rsidR="005A0293" w:rsidRPr="00E8323F">
              <w:rPr>
                <w:b/>
                <w:bCs/>
              </w:rPr>
              <w:t>Assessments</w:t>
            </w:r>
            <w:r w:rsidR="005A0293">
              <w:t xml:space="preserve"> </w:t>
            </w:r>
            <w:r w:rsidR="005A0293" w:rsidRPr="12C66EC8">
              <w:rPr>
                <w:b/>
                <w:bCs/>
              </w:rPr>
              <w:t>based learning progress monitoring and intelligent feedback mechanism</w:t>
            </w:r>
            <w:r w:rsidR="005A0293">
              <w:t xml:space="preserve">’ component. </w:t>
            </w:r>
            <w:r w:rsidR="007639FA">
              <w:t xml:space="preserve">And </w:t>
            </w:r>
            <w:r w:rsidR="00C51AD6">
              <w:t>the</w:t>
            </w:r>
            <w:r w:rsidR="00653273">
              <w:t xml:space="preserve"> </w:t>
            </w:r>
            <w:r w:rsidR="003A4067">
              <w:t xml:space="preserve">objective is to </w:t>
            </w:r>
            <w:r w:rsidR="00DD293E">
              <w:t xml:space="preserve">consider the </w:t>
            </w:r>
            <w:r w:rsidR="00AF0668">
              <w:t xml:space="preserve">‘Skill factors of the students’ </w:t>
            </w:r>
            <w:r w:rsidR="002012C7">
              <w:t>which is provided by the</w:t>
            </w:r>
            <w:r w:rsidR="00C51AD6">
              <w:t xml:space="preserve"> </w:t>
            </w:r>
            <w:r w:rsidR="00CA4552">
              <w:t>above-mentioned</w:t>
            </w:r>
            <w:r w:rsidR="00C51AD6">
              <w:t xml:space="preserve"> component</w:t>
            </w:r>
            <w:r w:rsidR="00CA4552">
              <w:t>.</w:t>
            </w:r>
          </w:p>
          <w:p w14:paraId="5471F959" w14:textId="77777777" w:rsidR="00EB6C09" w:rsidRDefault="00EB6C09" w:rsidP="00A16A71"/>
          <w:p w14:paraId="61ED4AD8" w14:textId="59E0807A" w:rsidR="00A16A71" w:rsidRDefault="00E40405" w:rsidP="00A16A71">
            <w:r>
              <w:t>A</w:t>
            </w:r>
            <w:r w:rsidR="00891B01">
              <w:t>lso,</w:t>
            </w:r>
            <w:r w:rsidR="00467670">
              <w:t xml:space="preserve"> </w:t>
            </w:r>
            <w:r w:rsidR="007A46E4">
              <w:t>the i</w:t>
            </w:r>
            <w:r w:rsidR="00C97911">
              <w:t xml:space="preserve">nitial </w:t>
            </w:r>
            <w:r w:rsidR="00606DA9">
              <w:t xml:space="preserve">proposition </w:t>
            </w:r>
            <w:r w:rsidR="0088711E">
              <w:t xml:space="preserve">is to </w:t>
            </w:r>
            <w:r w:rsidR="005F7455">
              <w:t xml:space="preserve">consider the following </w:t>
            </w:r>
            <w:r w:rsidR="00891B01">
              <w:t xml:space="preserve">parameters for </w:t>
            </w:r>
            <w:r w:rsidR="00BA1032">
              <w:t>career reco</w:t>
            </w:r>
            <w:r w:rsidR="008653D0">
              <w:t>mm</w:t>
            </w:r>
            <w:r w:rsidR="00CE0BA4">
              <w:t>endation</w:t>
            </w:r>
            <w:r w:rsidR="00891B01">
              <w:t>. They are,</w:t>
            </w:r>
          </w:p>
          <w:p w14:paraId="74630E66" w14:textId="25E6A5C7" w:rsidR="00891B01" w:rsidRPr="00E81D24" w:rsidRDefault="00DA0249" w:rsidP="008F7E8E">
            <w:pPr>
              <w:pStyle w:val="ListParagraph"/>
              <w:numPr>
                <w:ilvl w:val="0"/>
                <w:numId w:val="24"/>
              </w:numPr>
              <w:rPr>
                <w:rFonts w:ascii="Times New Roman" w:hAnsi="Times New Roman" w:cs="Times New Roman"/>
                <w:sz w:val="24"/>
                <w:szCs w:val="24"/>
              </w:rPr>
            </w:pPr>
            <w:r w:rsidRPr="00E81D24">
              <w:rPr>
                <w:rFonts w:ascii="Times New Roman" w:hAnsi="Times New Roman" w:cs="Times New Roman"/>
                <w:sz w:val="24"/>
                <w:szCs w:val="24"/>
              </w:rPr>
              <w:t xml:space="preserve">Current </w:t>
            </w:r>
            <w:r w:rsidR="00EB6C09" w:rsidRPr="00E81D24">
              <w:rPr>
                <w:rFonts w:ascii="Times New Roman" w:hAnsi="Times New Roman" w:cs="Times New Roman"/>
                <w:sz w:val="24"/>
                <w:szCs w:val="24"/>
              </w:rPr>
              <w:t xml:space="preserve">trends in the </w:t>
            </w:r>
            <w:r w:rsidR="00740CE5" w:rsidRPr="00E81D24">
              <w:rPr>
                <w:rFonts w:ascii="Times New Roman" w:hAnsi="Times New Roman" w:cs="Times New Roman"/>
                <w:sz w:val="24"/>
                <w:szCs w:val="24"/>
              </w:rPr>
              <w:t>world</w:t>
            </w:r>
            <w:r w:rsidR="002D0857" w:rsidRPr="00E81D24">
              <w:rPr>
                <w:rFonts w:ascii="Times New Roman" w:hAnsi="Times New Roman" w:cs="Times New Roman"/>
                <w:sz w:val="24"/>
                <w:szCs w:val="24"/>
              </w:rPr>
              <w:t xml:space="preserve"> in the industry</w:t>
            </w:r>
          </w:p>
          <w:p w14:paraId="713A1318" w14:textId="7BFF5599" w:rsidR="002D0857" w:rsidRPr="00E81D24" w:rsidRDefault="00DA53F5" w:rsidP="008F7E8E">
            <w:pPr>
              <w:pStyle w:val="ListParagraph"/>
              <w:numPr>
                <w:ilvl w:val="0"/>
                <w:numId w:val="24"/>
              </w:numPr>
              <w:rPr>
                <w:rFonts w:ascii="Times New Roman" w:hAnsi="Times New Roman" w:cs="Times New Roman"/>
                <w:sz w:val="24"/>
                <w:szCs w:val="24"/>
              </w:rPr>
            </w:pPr>
            <w:r w:rsidRPr="00E81D24">
              <w:rPr>
                <w:rFonts w:ascii="Times New Roman" w:hAnsi="Times New Roman" w:cs="Times New Roman"/>
                <w:sz w:val="24"/>
                <w:szCs w:val="24"/>
              </w:rPr>
              <w:t>Interests of the lean</w:t>
            </w:r>
            <w:r w:rsidR="00285663" w:rsidRPr="00E81D24">
              <w:rPr>
                <w:rFonts w:ascii="Times New Roman" w:hAnsi="Times New Roman" w:cs="Times New Roman"/>
                <w:sz w:val="24"/>
                <w:szCs w:val="24"/>
              </w:rPr>
              <w:t>er</w:t>
            </w:r>
          </w:p>
          <w:p w14:paraId="07EAC610" w14:textId="0202967E" w:rsidR="008F7E8E" w:rsidRPr="00E81D24" w:rsidRDefault="00817E56" w:rsidP="0094474B">
            <w:pPr>
              <w:pStyle w:val="ListParagraph"/>
              <w:numPr>
                <w:ilvl w:val="0"/>
                <w:numId w:val="24"/>
              </w:numPr>
              <w:rPr>
                <w:rFonts w:ascii="Times New Roman" w:hAnsi="Times New Roman" w:cs="Times New Roman"/>
                <w:sz w:val="24"/>
                <w:szCs w:val="24"/>
              </w:rPr>
            </w:pPr>
            <w:r w:rsidRPr="00E81D24">
              <w:rPr>
                <w:rFonts w:ascii="Times New Roman" w:hAnsi="Times New Roman" w:cs="Times New Roman"/>
                <w:sz w:val="24"/>
                <w:szCs w:val="24"/>
              </w:rPr>
              <w:t xml:space="preserve">Current opened job </w:t>
            </w:r>
            <w:r w:rsidR="00F27336" w:rsidRPr="00E81D24">
              <w:rPr>
                <w:rFonts w:ascii="Times New Roman" w:hAnsi="Times New Roman" w:cs="Times New Roman"/>
                <w:sz w:val="24"/>
                <w:szCs w:val="24"/>
              </w:rPr>
              <w:t>opportunities</w:t>
            </w:r>
          </w:p>
          <w:p w14:paraId="75CA1127" w14:textId="77777777" w:rsidR="008F7E8E" w:rsidRDefault="008F7E8E" w:rsidP="008F7E8E">
            <w:pPr>
              <w:pStyle w:val="ListParagraph"/>
            </w:pPr>
          </w:p>
          <w:p w14:paraId="1501471B" w14:textId="1BC6CA52" w:rsidR="008F7E8E" w:rsidRDefault="0094474B" w:rsidP="008F7E8E">
            <w:pPr>
              <w:rPr>
                <w:b/>
                <w:bCs/>
              </w:rPr>
            </w:pPr>
            <w:r>
              <w:rPr>
                <w:b/>
                <w:bCs/>
              </w:rPr>
              <w:t xml:space="preserve">       </w:t>
            </w:r>
            <w:r w:rsidR="008F7E8E" w:rsidRPr="008F7E8E">
              <w:rPr>
                <w:b/>
                <w:bCs/>
              </w:rPr>
              <w:t>Overall learner classification</w:t>
            </w:r>
          </w:p>
          <w:p w14:paraId="52D102B2" w14:textId="77777777" w:rsidR="00DC2B13" w:rsidRPr="008F7E8E" w:rsidRDefault="00DC2B13" w:rsidP="008F7E8E">
            <w:pPr>
              <w:rPr>
                <w:b/>
                <w:bCs/>
              </w:rPr>
            </w:pPr>
          </w:p>
          <w:p w14:paraId="6CF6E5EC" w14:textId="0ADA73B6" w:rsidR="008F7E8E" w:rsidRDefault="00A94AD0" w:rsidP="008F7E8E">
            <w:r>
              <w:t>As the second and the most important p</w:t>
            </w:r>
            <w:r w:rsidR="00DC2B13">
              <w:t>h</w:t>
            </w:r>
            <w:r>
              <w:t>ase of the</w:t>
            </w:r>
            <w:r w:rsidR="00DC2B13">
              <w:t xml:space="preserve"> component</w:t>
            </w:r>
            <w:r w:rsidR="006468A6">
              <w:t xml:space="preserve">, here </w:t>
            </w:r>
            <w:r w:rsidR="00B27645">
              <w:t xml:space="preserve">the main objective is to </w:t>
            </w:r>
            <w:r w:rsidR="00AC2DAC">
              <w:t xml:space="preserve">generate a </w:t>
            </w:r>
            <w:r w:rsidR="00812F0F">
              <w:t>ful</w:t>
            </w:r>
            <w:r w:rsidR="00585902">
              <w:t xml:space="preserve">l-detailed </w:t>
            </w:r>
            <w:r w:rsidR="00CA4B2E">
              <w:t xml:space="preserve">report as the output of the main system. </w:t>
            </w:r>
            <w:r w:rsidR="00D87B1C">
              <w:t>T</w:t>
            </w:r>
            <w:r w:rsidR="003D68D4">
              <w:t xml:space="preserve">he proposition is to </w:t>
            </w:r>
            <w:r w:rsidR="000548E5">
              <w:t xml:space="preserve">divide the </w:t>
            </w:r>
            <w:r w:rsidR="00E647B2">
              <w:t xml:space="preserve">report in to two </w:t>
            </w:r>
            <w:r w:rsidR="00E46990">
              <w:t xml:space="preserve">components. They are, </w:t>
            </w:r>
          </w:p>
          <w:p w14:paraId="41D97981" w14:textId="49B31F36" w:rsidR="00E46990" w:rsidRPr="00E81D24" w:rsidRDefault="00E46990" w:rsidP="00E46990">
            <w:pPr>
              <w:pStyle w:val="ListParagraph"/>
              <w:numPr>
                <w:ilvl w:val="0"/>
                <w:numId w:val="28"/>
              </w:numPr>
              <w:rPr>
                <w:rFonts w:ascii="Times New Roman" w:hAnsi="Times New Roman" w:cs="Times New Roman"/>
                <w:sz w:val="24"/>
                <w:szCs w:val="24"/>
              </w:rPr>
            </w:pPr>
            <w:r w:rsidRPr="00E81D24">
              <w:rPr>
                <w:rFonts w:ascii="Times New Roman" w:hAnsi="Times New Roman" w:cs="Times New Roman"/>
                <w:sz w:val="24"/>
                <w:szCs w:val="24"/>
              </w:rPr>
              <w:t xml:space="preserve">A report for a single student for identify his/her abilities and weaknesses by </w:t>
            </w:r>
            <w:r w:rsidR="00EE5D05" w:rsidRPr="00E81D24">
              <w:rPr>
                <w:rFonts w:ascii="Times New Roman" w:hAnsi="Times New Roman" w:cs="Times New Roman"/>
                <w:sz w:val="24"/>
                <w:szCs w:val="24"/>
              </w:rPr>
              <w:t>referring the repo</w:t>
            </w:r>
            <w:r w:rsidR="00B1379C" w:rsidRPr="00E81D24">
              <w:rPr>
                <w:rFonts w:ascii="Times New Roman" w:hAnsi="Times New Roman" w:cs="Times New Roman"/>
                <w:sz w:val="24"/>
                <w:szCs w:val="24"/>
              </w:rPr>
              <w:t>rt.</w:t>
            </w:r>
          </w:p>
          <w:p w14:paraId="08EE73F4" w14:textId="44F5137D" w:rsidR="00B1379C" w:rsidRPr="00E81D24" w:rsidRDefault="00A150F3" w:rsidP="00E46990">
            <w:pPr>
              <w:pStyle w:val="ListParagraph"/>
              <w:numPr>
                <w:ilvl w:val="0"/>
                <w:numId w:val="28"/>
              </w:numPr>
              <w:rPr>
                <w:rFonts w:ascii="Times New Roman" w:hAnsi="Times New Roman" w:cs="Times New Roman"/>
                <w:sz w:val="24"/>
                <w:szCs w:val="24"/>
              </w:rPr>
            </w:pPr>
            <w:r w:rsidRPr="00E81D24">
              <w:rPr>
                <w:rFonts w:ascii="Times New Roman" w:hAnsi="Times New Roman" w:cs="Times New Roman"/>
                <w:sz w:val="24"/>
                <w:szCs w:val="24"/>
              </w:rPr>
              <w:t>A report for</w:t>
            </w:r>
            <w:r w:rsidR="00234911" w:rsidRPr="00E81D24">
              <w:rPr>
                <w:rFonts w:ascii="Times New Roman" w:hAnsi="Times New Roman" w:cs="Times New Roman"/>
                <w:sz w:val="24"/>
                <w:szCs w:val="24"/>
              </w:rPr>
              <w:t xml:space="preserve"> a</w:t>
            </w:r>
            <w:r w:rsidRPr="00E81D24">
              <w:rPr>
                <w:rFonts w:ascii="Times New Roman" w:hAnsi="Times New Roman" w:cs="Times New Roman"/>
                <w:sz w:val="24"/>
                <w:szCs w:val="24"/>
              </w:rPr>
              <w:t xml:space="preserve"> </w:t>
            </w:r>
            <w:r w:rsidR="00B347C0" w:rsidRPr="00E81D24">
              <w:rPr>
                <w:rFonts w:ascii="Times New Roman" w:hAnsi="Times New Roman" w:cs="Times New Roman"/>
                <w:sz w:val="24"/>
                <w:szCs w:val="24"/>
              </w:rPr>
              <w:t>whole batch</w:t>
            </w:r>
            <w:r w:rsidR="00234911" w:rsidRPr="00E81D24">
              <w:rPr>
                <w:rFonts w:ascii="Times New Roman" w:hAnsi="Times New Roman" w:cs="Times New Roman"/>
                <w:sz w:val="24"/>
                <w:szCs w:val="24"/>
              </w:rPr>
              <w:t xml:space="preserve"> of students</w:t>
            </w:r>
            <w:r w:rsidR="00B74DDC" w:rsidRPr="00E81D24">
              <w:rPr>
                <w:rFonts w:ascii="Times New Roman" w:hAnsi="Times New Roman" w:cs="Times New Roman"/>
                <w:sz w:val="24"/>
                <w:szCs w:val="24"/>
              </w:rPr>
              <w:t xml:space="preserve"> </w:t>
            </w:r>
            <w:r w:rsidR="00234911" w:rsidRPr="00E81D24">
              <w:rPr>
                <w:rFonts w:ascii="Times New Roman" w:hAnsi="Times New Roman" w:cs="Times New Roman"/>
                <w:sz w:val="24"/>
                <w:szCs w:val="24"/>
              </w:rPr>
              <w:t>for identify</w:t>
            </w:r>
            <w:r w:rsidR="00B74DDC" w:rsidRPr="00E81D24">
              <w:rPr>
                <w:rFonts w:ascii="Times New Roman" w:hAnsi="Times New Roman" w:cs="Times New Roman"/>
                <w:sz w:val="24"/>
                <w:szCs w:val="24"/>
              </w:rPr>
              <w:t xml:space="preserve"> their </w:t>
            </w:r>
            <w:r w:rsidR="009B24B4" w:rsidRPr="00E81D24">
              <w:rPr>
                <w:rFonts w:ascii="Times New Roman" w:hAnsi="Times New Roman" w:cs="Times New Roman"/>
                <w:sz w:val="24"/>
                <w:szCs w:val="24"/>
              </w:rPr>
              <w:t>capabilities</w:t>
            </w:r>
            <w:r w:rsidR="0077517F" w:rsidRPr="00E81D24">
              <w:rPr>
                <w:rFonts w:ascii="Times New Roman" w:hAnsi="Times New Roman" w:cs="Times New Roman"/>
                <w:sz w:val="24"/>
                <w:szCs w:val="24"/>
              </w:rPr>
              <w:t>.</w:t>
            </w:r>
          </w:p>
          <w:p w14:paraId="1D32B2D4" w14:textId="396EA9BE" w:rsidR="00A401E3" w:rsidRDefault="00A401E3" w:rsidP="00F8120E">
            <w:r>
              <w:t xml:space="preserve">In the generated report, </w:t>
            </w:r>
            <w:r w:rsidR="005C1BD4">
              <w:t xml:space="preserve">all outputs of the previously mentioned components will be </w:t>
            </w:r>
            <w:r w:rsidR="0045520F">
              <w:t>presented.</w:t>
            </w:r>
            <w:r w:rsidR="0090441C">
              <w:t xml:space="preserve"> </w:t>
            </w:r>
          </w:p>
          <w:p w14:paraId="18526861" w14:textId="7D7C4B2E" w:rsidR="00F8120E" w:rsidRDefault="00F8120E" w:rsidP="00F8120E">
            <w:r>
              <w:t xml:space="preserve">The </w:t>
            </w:r>
            <w:r w:rsidR="00337F6F">
              <w:t>report will be generated</w:t>
            </w:r>
            <w:r w:rsidR="004A1CC3">
              <w:t xml:space="preserve"> in</w:t>
            </w:r>
            <w:r w:rsidR="00E34040">
              <w:t xml:space="preserve"> a</w:t>
            </w:r>
            <w:r w:rsidR="004A1CC3">
              <w:t xml:space="preserve"> collabora</w:t>
            </w:r>
            <w:r w:rsidR="00E34040">
              <w:t>tion</w:t>
            </w:r>
            <w:r w:rsidR="004A1CC3">
              <w:t xml:space="preserve"> with an </w:t>
            </w:r>
            <w:r w:rsidR="00B04C6F">
              <w:t xml:space="preserve">existing </w:t>
            </w:r>
            <w:r w:rsidR="00AD3537">
              <w:t>third-party</w:t>
            </w:r>
            <w:r w:rsidR="00984AE0">
              <w:t xml:space="preserve"> </w:t>
            </w:r>
            <w:r w:rsidR="00E72EEC">
              <w:t>software</w:t>
            </w:r>
            <w:r w:rsidR="00DB329D">
              <w:t xml:space="preserve"> </w:t>
            </w:r>
            <w:r w:rsidR="000B4F74">
              <w:t>in</w:t>
            </w:r>
            <w:r w:rsidR="00E34040">
              <w:t xml:space="preserve"> the</w:t>
            </w:r>
            <w:r w:rsidR="000B4F74">
              <w:t xml:space="preserve"> case of </w:t>
            </w:r>
            <w:r w:rsidR="007405FA">
              <w:t>increas</w:t>
            </w:r>
            <w:r w:rsidR="00EE6E99">
              <w:t>ing</w:t>
            </w:r>
            <w:r w:rsidR="007405FA">
              <w:t xml:space="preserve"> the accuracy of the </w:t>
            </w:r>
            <w:r w:rsidR="00AD3537">
              <w:t>report</w:t>
            </w:r>
            <w:r w:rsidR="00E72EEC">
              <w:t>.</w:t>
            </w:r>
            <w:r w:rsidR="00AD3537">
              <w:t xml:space="preserve"> </w:t>
            </w:r>
          </w:p>
          <w:p w14:paraId="4C80525D" w14:textId="77777777" w:rsidR="00E45928" w:rsidRPr="00A16A71" w:rsidRDefault="00E45928" w:rsidP="00E45928">
            <w:pPr>
              <w:ind w:left="360"/>
            </w:pPr>
          </w:p>
          <w:p w14:paraId="658E213B" w14:textId="4FF107EE" w:rsidR="00A72917" w:rsidRPr="006A6692" w:rsidRDefault="00A72917" w:rsidP="002D222A">
            <w:pPr>
              <w:jc w:val="both"/>
              <w:rPr>
                <w:rFonts w:ascii="Calibri" w:hAnsi="Calibri" w:cs="Calibri"/>
                <w:color w:val="000000"/>
              </w:rPr>
            </w:pPr>
          </w:p>
        </w:tc>
      </w:tr>
    </w:tbl>
    <w:p w14:paraId="0F136F3F" w14:textId="708B5D02" w:rsidR="00A72917" w:rsidRDefault="0001038D" w:rsidP="00A72917">
      <w:pPr>
        <w:rPr>
          <w:rFonts w:ascii="Calibri" w:hAnsi="Calibri" w:cs="Calibri"/>
        </w:rPr>
      </w:pPr>
      <w:r>
        <w:rPr>
          <w:rFonts w:ascii="Calibri" w:hAnsi="Calibri" w:cs="Calibri"/>
        </w:rPr>
        <w:t xml:space="preserve"> </w:t>
      </w:r>
    </w:p>
    <w:p w14:paraId="19F43840" w14:textId="77777777" w:rsidR="00351E31" w:rsidRPr="009B6B5D" w:rsidRDefault="00E713DB" w:rsidP="00351E31">
      <w:pPr>
        <w:pStyle w:val="Heading2"/>
        <w:rPr>
          <w:rFonts w:ascii="Times New Roman" w:hAnsi="Times New Roman" w:cs="Times New Roman"/>
          <w:b/>
        </w:rPr>
      </w:pPr>
      <w:r w:rsidRPr="009B6B5D">
        <w:rPr>
          <w:rFonts w:ascii="Times New Roman" w:hAnsi="Times New Roman" w:cs="Times New Roman"/>
          <w:b/>
          <w:color w:val="000000" w:themeColor="text1"/>
        </w:rPr>
        <w:lastRenderedPageBreak/>
        <w:t xml:space="preserve">Corrections for minor </w:t>
      </w:r>
      <w:r w:rsidR="00E472E9" w:rsidRPr="009B6B5D">
        <w:rPr>
          <w:rFonts w:ascii="Times New Roman" w:hAnsi="Times New Roman" w:cs="Times New Roman"/>
          <w:b/>
          <w:color w:val="000000" w:themeColor="text1"/>
        </w:rPr>
        <w:t xml:space="preserve">issues in topic </w:t>
      </w:r>
      <w:r w:rsidR="00351E31" w:rsidRPr="009B6B5D">
        <w:rPr>
          <w:rFonts w:ascii="Times New Roman" w:hAnsi="Times New Roman" w:cs="Times New Roman"/>
          <w:b/>
          <w:color w:val="000000" w:themeColor="text1"/>
        </w:rPr>
        <w:t>evaluation</w:t>
      </w:r>
    </w:p>
    <w:p w14:paraId="3B381E7F" w14:textId="77777777" w:rsidR="00351E31" w:rsidRPr="009B6B5D" w:rsidRDefault="00351E31" w:rsidP="00351E31">
      <w:pPr>
        <w:pStyle w:val="Heading2"/>
        <w:rPr>
          <w:rFonts w:ascii="Times New Roman" w:hAnsi="Times New Roman" w:cs="Times New Roman"/>
        </w:rPr>
      </w:pPr>
    </w:p>
    <w:p w14:paraId="5666B1FD" w14:textId="77777777" w:rsidR="00A44116" w:rsidRPr="009B6B5D" w:rsidRDefault="00A44116" w:rsidP="00A44116">
      <w:pPr>
        <w:pStyle w:val="Heading3"/>
        <w:rPr>
          <w:rFonts w:ascii="Times New Roman" w:hAnsi="Times New Roman" w:cs="Times New Roman"/>
          <w:sz w:val="28"/>
          <w:szCs w:val="28"/>
        </w:rPr>
      </w:pPr>
      <w:r w:rsidRPr="009B6B5D">
        <w:rPr>
          <w:rFonts w:ascii="Times New Roman" w:hAnsi="Times New Roman" w:cs="Times New Roman"/>
          <w:color w:val="000000" w:themeColor="text1"/>
          <w:sz w:val="28"/>
          <w:szCs w:val="28"/>
        </w:rPr>
        <w:t>Concern about availability of data</w:t>
      </w:r>
    </w:p>
    <w:p w14:paraId="42314B86" w14:textId="77777777" w:rsidR="009050F7" w:rsidRPr="009B6B5D" w:rsidRDefault="009050F7" w:rsidP="009050F7">
      <w:pPr>
        <w:pStyle w:val="Heading3"/>
        <w:rPr>
          <w:rFonts w:ascii="Times New Roman" w:hAnsi="Times New Roman" w:cs="Times New Roman"/>
          <w:sz w:val="28"/>
          <w:szCs w:val="28"/>
        </w:rPr>
      </w:pPr>
    </w:p>
    <w:p w14:paraId="2F6B294A" w14:textId="2D8D075E" w:rsidR="00817648" w:rsidRPr="009B6B5D" w:rsidRDefault="002D3846" w:rsidP="009B3EEB">
      <w:pPr>
        <w:pStyle w:val="ListParagraph"/>
        <w:numPr>
          <w:ilvl w:val="0"/>
          <w:numId w:val="22"/>
        </w:numPr>
        <w:rPr>
          <w:rFonts w:ascii="Times New Roman" w:hAnsi="Times New Roman" w:cs="Times New Roman"/>
          <w:sz w:val="24"/>
          <w:szCs w:val="24"/>
        </w:rPr>
      </w:pPr>
      <w:r w:rsidRPr="009B6B5D">
        <w:rPr>
          <w:rFonts w:ascii="Times New Roman" w:hAnsi="Times New Roman" w:cs="Times New Roman"/>
          <w:sz w:val="24"/>
          <w:szCs w:val="24"/>
        </w:rPr>
        <w:t>Identify, Predict, and recommend best learning strategy of the individual student.</w:t>
      </w:r>
    </w:p>
    <w:p w14:paraId="6FFDEE86" w14:textId="6EC07354" w:rsidR="002D3846" w:rsidRPr="009B6B5D" w:rsidRDefault="008630F9" w:rsidP="00AE35BF">
      <w:pPr>
        <w:pStyle w:val="ListParagraph"/>
        <w:numPr>
          <w:ilvl w:val="1"/>
          <w:numId w:val="22"/>
        </w:numPr>
        <w:rPr>
          <w:rFonts w:ascii="Times New Roman" w:hAnsi="Times New Roman" w:cs="Times New Roman"/>
          <w:sz w:val="24"/>
          <w:szCs w:val="24"/>
        </w:rPr>
      </w:pPr>
      <w:r w:rsidRPr="009B6B5D">
        <w:rPr>
          <w:rFonts w:ascii="Times New Roman" w:hAnsi="Times New Roman" w:cs="Times New Roman"/>
          <w:sz w:val="24"/>
          <w:szCs w:val="24"/>
        </w:rPr>
        <w:t xml:space="preserve">To gather the initial data about the user, </w:t>
      </w:r>
      <w:r w:rsidR="006A3FFF" w:rsidRPr="009B6B5D">
        <w:rPr>
          <w:rFonts w:ascii="Times New Roman" w:hAnsi="Times New Roman" w:cs="Times New Roman"/>
          <w:sz w:val="24"/>
          <w:szCs w:val="24"/>
        </w:rPr>
        <w:t>whil</w:t>
      </w:r>
      <w:r w:rsidR="00793383" w:rsidRPr="009B6B5D">
        <w:rPr>
          <w:rFonts w:ascii="Times New Roman" w:hAnsi="Times New Roman" w:cs="Times New Roman"/>
          <w:sz w:val="24"/>
          <w:szCs w:val="24"/>
        </w:rPr>
        <w:t>e</w:t>
      </w:r>
      <w:r w:rsidR="006A3FFF" w:rsidRPr="009B6B5D">
        <w:rPr>
          <w:rFonts w:ascii="Times New Roman" w:hAnsi="Times New Roman" w:cs="Times New Roman"/>
          <w:sz w:val="24"/>
          <w:szCs w:val="24"/>
        </w:rPr>
        <w:t xml:space="preserve"> the user is registering with the platform</w:t>
      </w:r>
      <w:r w:rsidR="005F3CF2" w:rsidRPr="009B6B5D">
        <w:rPr>
          <w:rFonts w:ascii="Times New Roman" w:hAnsi="Times New Roman" w:cs="Times New Roman"/>
          <w:sz w:val="24"/>
          <w:szCs w:val="24"/>
        </w:rPr>
        <w:t xml:space="preserve">, basic set of tests will provide to get an </w:t>
      </w:r>
      <w:r w:rsidR="00793383" w:rsidRPr="009B6B5D">
        <w:rPr>
          <w:rFonts w:ascii="Times New Roman" w:hAnsi="Times New Roman" w:cs="Times New Roman"/>
          <w:sz w:val="24"/>
          <w:szCs w:val="24"/>
        </w:rPr>
        <w:t>idea of the student.</w:t>
      </w:r>
      <w:r w:rsidR="00405452" w:rsidRPr="009B6B5D">
        <w:rPr>
          <w:rFonts w:ascii="Times New Roman" w:hAnsi="Times New Roman" w:cs="Times New Roman"/>
          <w:sz w:val="24"/>
          <w:szCs w:val="24"/>
        </w:rPr>
        <w:t xml:space="preserve"> T</w:t>
      </w:r>
      <w:r w:rsidR="00125756" w:rsidRPr="009B6B5D">
        <w:rPr>
          <w:rFonts w:ascii="Times New Roman" w:hAnsi="Times New Roman" w:cs="Times New Roman"/>
          <w:sz w:val="24"/>
          <w:szCs w:val="24"/>
        </w:rPr>
        <w:t>h</w:t>
      </w:r>
      <w:r w:rsidR="00405452" w:rsidRPr="009B6B5D">
        <w:rPr>
          <w:rFonts w:ascii="Times New Roman" w:hAnsi="Times New Roman" w:cs="Times New Roman"/>
          <w:sz w:val="24"/>
          <w:szCs w:val="24"/>
        </w:rPr>
        <w:t xml:space="preserve">e data collect using this approach will have less accuracy </w:t>
      </w:r>
      <w:r w:rsidR="00125756" w:rsidRPr="009B6B5D">
        <w:rPr>
          <w:rFonts w:ascii="Times New Roman" w:hAnsi="Times New Roman" w:cs="Times New Roman"/>
          <w:sz w:val="24"/>
          <w:szCs w:val="24"/>
        </w:rPr>
        <w:t xml:space="preserve">and these data will </w:t>
      </w:r>
      <w:r w:rsidR="004927E2" w:rsidRPr="009B6B5D">
        <w:rPr>
          <w:rFonts w:ascii="Times New Roman" w:hAnsi="Times New Roman" w:cs="Times New Roman"/>
          <w:sz w:val="24"/>
          <w:szCs w:val="24"/>
        </w:rPr>
        <w:t>gathered</w:t>
      </w:r>
      <w:r w:rsidR="00125756" w:rsidRPr="009B6B5D">
        <w:rPr>
          <w:rFonts w:ascii="Times New Roman" w:hAnsi="Times New Roman" w:cs="Times New Roman"/>
          <w:sz w:val="24"/>
          <w:szCs w:val="24"/>
        </w:rPr>
        <w:t xml:space="preserve"> only as </w:t>
      </w:r>
      <w:r w:rsidR="004927E2" w:rsidRPr="009B6B5D">
        <w:rPr>
          <w:rFonts w:ascii="Times New Roman" w:hAnsi="Times New Roman" w:cs="Times New Roman"/>
          <w:sz w:val="24"/>
          <w:szCs w:val="24"/>
        </w:rPr>
        <w:t>a</w:t>
      </w:r>
      <w:r w:rsidR="00125756" w:rsidRPr="009B6B5D">
        <w:rPr>
          <w:rFonts w:ascii="Times New Roman" w:hAnsi="Times New Roman" w:cs="Times New Roman"/>
          <w:sz w:val="24"/>
          <w:szCs w:val="24"/>
        </w:rPr>
        <w:t xml:space="preserve"> </w:t>
      </w:r>
      <w:r w:rsidR="004B00C6" w:rsidRPr="009B6B5D">
        <w:rPr>
          <w:rFonts w:ascii="Times New Roman" w:hAnsi="Times New Roman" w:cs="Times New Roman"/>
          <w:sz w:val="24"/>
          <w:szCs w:val="24"/>
        </w:rPr>
        <w:t xml:space="preserve">starting point to predict the </w:t>
      </w:r>
      <w:r w:rsidR="004F6372" w:rsidRPr="009B6B5D">
        <w:rPr>
          <w:rFonts w:ascii="Times New Roman" w:hAnsi="Times New Roman" w:cs="Times New Roman"/>
          <w:sz w:val="24"/>
          <w:szCs w:val="24"/>
        </w:rPr>
        <w:t xml:space="preserve">learning strategy. With progressing this module will </w:t>
      </w:r>
      <w:r w:rsidR="005B5862" w:rsidRPr="009B6B5D">
        <w:rPr>
          <w:rFonts w:ascii="Times New Roman" w:hAnsi="Times New Roman" w:cs="Times New Roman"/>
          <w:sz w:val="24"/>
          <w:szCs w:val="24"/>
        </w:rPr>
        <w:t xml:space="preserve">get the results of other three modules and according to the performance of the learner, </w:t>
      </w:r>
      <w:r w:rsidR="004927E2" w:rsidRPr="009B6B5D">
        <w:rPr>
          <w:rFonts w:ascii="Times New Roman" w:hAnsi="Times New Roman" w:cs="Times New Roman"/>
          <w:sz w:val="24"/>
          <w:szCs w:val="24"/>
        </w:rPr>
        <w:t>their initial dataset will be fine-tuned and thus it will increase the accuracy of the prediction.</w:t>
      </w:r>
    </w:p>
    <w:p w14:paraId="05325D57" w14:textId="4A6BAECF" w:rsidR="00861B9C" w:rsidRPr="009B6B5D" w:rsidRDefault="000D38A6" w:rsidP="00AE35BF">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 xml:space="preserve">For facial behavioral analysis, </w:t>
      </w:r>
      <w:hyperlink r:id="rId12" w:history="1">
        <w:r w:rsidR="0028551F" w:rsidRPr="00DE7CD0">
          <w:rPr>
            <w:rStyle w:val="Hyperlink"/>
            <w:rFonts w:ascii="Times New Roman" w:hAnsi="Times New Roman" w:cs="Times New Roman"/>
            <w:sz w:val="24"/>
            <w:szCs w:val="24"/>
          </w:rPr>
          <w:t>DAiSEE</w:t>
        </w:r>
      </w:hyperlink>
      <w:r w:rsidR="0028551F">
        <w:rPr>
          <w:rFonts w:ascii="Times New Roman" w:hAnsi="Times New Roman" w:cs="Times New Roman"/>
          <w:sz w:val="24"/>
          <w:szCs w:val="24"/>
        </w:rPr>
        <w:t xml:space="preserve"> data set will be used to train the model. </w:t>
      </w:r>
      <w:r w:rsidR="00D61934">
        <w:rPr>
          <w:rFonts w:ascii="Times New Roman" w:hAnsi="Times New Roman" w:cs="Times New Roman"/>
          <w:sz w:val="24"/>
          <w:szCs w:val="24"/>
        </w:rPr>
        <w:t xml:space="preserve">This </w:t>
      </w:r>
      <w:r w:rsidR="00C75F14">
        <w:rPr>
          <w:rFonts w:ascii="Times New Roman" w:hAnsi="Times New Roman" w:cs="Times New Roman"/>
          <w:sz w:val="24"/>
          <w:szCs w:val="24"/>
        </w:rPr>
        <w:t xml:space="preserve">is a </w:t>
      </w:r>
      <w:r w:rsidR="00146B42" w:rsidRPr="00146B42">
        <w:rPr>
          <w:rFonts w:ascii="Times New Roman" w:hAnsi="Times New Roman" w:cs="Times New Roman"/>
          <w:sz w:val="24"/>
          <w:szCs w:val="24"/>
        </w:rPr>
        <w:t>multi-label video classification dataset comprising of 9068 video snippets captured from 112 users for recognizing the user affective states of boredom, confusion, engagement, and frustration "in the wild". The dataset has four levels of labels namely - very low, low, high, and very high for each of the affective states, which are crowd annotated and correlated with a gold standard annotation created using a team of expert psychologists</w:t>
      </w:r>
      <w:r w:rsidR="00541564">
        <w:rPr>
          <w:rFonts w:ascii="Times New Roman" w:hAnsi="Times New Roman" w:cs="Times New Roman"/>
          <w:sz w:val="24"/>
          <w:szCs w:val="24"/>
        </w:rPr>
        <w:t xml:space="preserve">. </w:t>
      </w:r>
    </w:p>
    <w:p w14:paraId="034C0604" w14:textId="4004451F" w:rsidR="00DA4A31" w:rsidRPr="009B6B5D" w:rsidRDefault="00DA4A31" w:rsidP="00DA4A31">
      <w:pPr>
        <w:pStyle w:val="ListParagraph"/>
        <w:numPr>
          <w:ilvl w:val="0"/>
          <w:numId w:val="22"/>
        </w:numPr>
        <w:rPr>
          <w:rFonts w:ascii="Times New Roman" w:hAnsi="Times New Roman" w:cs="Times New Roman"/>
          <w:sz w:val="24"/>
          <w:szCs w:val="24"/>
        </w:rPr>
      </w:pPr>
      <w:r w:rsidRPr="009B6B5D">
        <w:rPr>
          <w:rFonts w:ascii="Times New Roman" w:hAnsi="Times New Roman" w:cs="Times New Roman"/>
          <w:sz w:val="24"/>
          <w:szCs w:val="24"/>
        </w:rPr>
        <w:t>Building up an “identification and recommendation” algorithm to cater the best-suited subject theories to the student in a systemic way. </w:t>
      </w:r>
    </w:p>
    <w:p w14:paraId="31659160" w14:textId="186F69C2" w:rsidR="004F2C27" w:rsidRDefault="00DA4A31" w:rsidP="00DA4A31">
      <w:pPr>
        <w:pStyle w:val="ListParagraph"/>
        <w:numPr>
          <w:ilvl w:val="1"/>
          <w:numId w:val="22"/>
        </w:numPr>
        <w:rPr>
          <w:rFonts w:ascii="Times New Roman" w:hAnsi="Times New Roman" w:cs="Times New Roman"/>
          <w:sz w:val="24"/>
          <w:szCs w:val="24"/>
        </w:rPr>
      </w:pPr>
      <w:r w:rsidRPr="009B6B5D">
        <w:rPr>
          <w:rFonts w:ascii="Times New Roman" w:hAnsi="Times New Roman" w:cs="Times New Roman"/>
          <w:sz w:val="24"/>
          <w:szCs w:val="24"/>
        </w:rPr>
        <w:t>At the initial implementa</w:t>
      </w:r>
      <w:r w:rsidR="004A0828" w:rsidRPr="009B6B5D">
        <w:rPr>
          <w:rFonts w:ascii="Times New Roman" w:hAnsi="Times New Roman" w:cs="Times New Roman"/>
          <w:sz w:val="24"/>
          <w:szCs w:val="24"/>
        </w:rPr>
        <w:t xml:space="preserve">tion of the solution, this component will integrate will predefined set of freely available learning platforms that freely </w:t>
      </w:r>
      <w:r w:rsidR="004F2C27" w:rsidRPr="009B6B5D">
        <w:rPr>
          <w:rFonts w:ascii="Times New Roman" w:hAnsi="Times New Roman" w:cs="Times New Roman"/>
          <w:sz w:val="24"/>
          <w:szCs w:val="24"/>
        </w:rPr>
        <w:t xml:space="preserve">expose their developer </w:t>
      </w:r>
      <w:r w:rsidR="009B6B5D" w:rsidRPr="009B6B5D">
        <w:rPr>
          <w:rFonts w:ascii="Times New Roman" w:hAnsi="Times New Roman" w:cs="Times New Roman"/>
          <w:sz w:val="24"/>
          <w:szCs w:val="24"/>
        </w:rPr>
        <w:t>API’s (</w:t>
      </w:r>
      <w:r w:rsidR="00BE5663" w:rsidRPr="009B6B5D">
        <w:rPr>
          <w:rFonts w:ascii="Times New Roman" w:hAnsi="Times New Roman" w:cs="Times New Roman"/>
          <w:sz w:val="24"/>
          <w:szCs w:val="24"/>
        </w:rPr>
        <w:t>YouTube,</w:t>
      </w:r>
      <w:r w:rsidR="00022774" w:rsidRPr="009B6B5D">
        <w:rPr>
          <w:rFonts w:ascii="Times New Roman" w:hAnsi="Times New Roman" w:cs="Times New Roman"/>
          <w:sz w:val="24"/>
          <w:szCs w:val="24"/>
        </w:rPr>
        <w:t xml:space="preserve"> Coursera</w:t>
      </w:r>
      <w:r w:rsidR="00217CFA" w:rsidRPr="009B6B5D">
        <w:rPr>
          <w:rFonts w:ascii="Times New Roman" w:hAnsi="Times New Roman" w:cs="Times New Roman"/>
          <w:sz w:val="24"/>
          <w:szCs w:val="24"/>
        </w:rPr>
        <w:t xml:space="preserve">, </w:t>
      </w:r>
      <w:r w:rsidR="00C97F08" w:rsidRPr="009B6B5D">
        <w:rPr>
          <w:rFonts w:ascii="Times New Roman" w:hAnsi="Times New Roman" w:cs="Times New Roman"/>
          <w:sz w:val="24"/>
          <w:szCs w:val="24"/>
        </w:rPr>
        <w:t>etc.</w:t>
      </w:r>
      <w:r w:rsidR="004F2C27" w:rsidRPr="009B6B5D">
        <w:rPr>
          <w:rFonts w:ascii="Times New Roman" w:hAnsi="Times New Roman" w:cs="Times New Roman"/>
          <w:sz w:val="24"/>
          <w:szCs w:val="24"/>
        </w:rPr>
        <w:t>)</w:t>
      </w:r>
      <w:r w:rsidR="00714F2C" w:rsidRPr="009B6B5D">
        <w:rPr>
          <w:rFonts w:ascii="Times New Roman" w:hAnsi="Times New Roman" w:cs="Times New Roman"/>
          <w:sz w:val="24"/>
          <w:szCs w:val="24"/>
        </w:rPr>
        <w:t>.</w:t>
      </w:r>
      <w:r w:rsidR="00071C3F">
        <w:rPr>
          <w:rFonts w:ascii="Times New Roman" w:hAnsi="Times New Roman" w:cs="Times New Roman"/>
          <w:sz w:val="24"/>
          <w:szCs w:val="24"/>
        </w:rPr>
        <w:t xml:space="preserve"> </w:t>
      </w:r>
      <w:r w:rsidR="00714F2C" w:rsidRPr="009B6B5D">
        <w:rPr>
          <w:rFonts w:ascii="Times New Roman" w:hAnsi="Times New Roman" w:cs="Times New Roman"/>
          <w:sz w:val="24"/>
          <w:szCs w:val="24"/>
        </w:rPr>
        <w:t>Also</w:t>
      </w:r>
      <w:r w:rsidR="00071C3F">
        <w:rPr>
          <w:rFonts w:ascii="Times New Roman" w:hAnsi="Times New Roman" w:cs="Times New Roman"/>
          <w:sz w:val="24"/>
          <w:szCs w:val="24"/>
        </w:rPr>
        <w:t>,</w:t>
      </w:r>
      <w:r w:rsidR="00714F2C" w:rsidRPr="009B6B5D">
        <w:rPr>
          <w:rFonts w:ascii="Times New Roman" w:hAnsi="Times New Roman" w:cs="Times New Roman"/>
          <w:sz w:val="24"/>
          <w:szCs w:val="24"/>
        </w:rPr>
        <w:t xml:space="preserve"> this component will rely on the data provided by other components. In train</w:t>
      </w:r>
      <w:r w:rsidR="001F65F1" w:rsidRPr="009B6B5D">
        <w:rPr>
          <w:rFonts w:ascii="Times New Roman" w:hAnsi="Times New Roman" w:cs="Times New Roman"/>
          <w:sz w:val="24"/>
          <w:szCs w:val="24"/>
        </w:rPr>
        <w:t xml:space="preserve">ing the </w:t>
      </w:r>
      <w:r w:rsidR="003B7B6D" w:rsidRPr="009B6B5D">
        <w:rPr>
          <w:rFonts w:ascii="Times New Roman" w:hAnsi="Times New Roman" w:cs="Times New Roman"/>
          <w:sz w:val="24"/>
          <w:szCs w:val="24"/>
        </w:rPr>
        <w:t>machine</w:t>
      </w:r>
      <w:r w:rsidR="001F65F1" w:rsidRPr="009B6B5D">
        <w:rPr>
          <w:rFonts w:ascii="Times New Roman" w:hAnsi="Times New Roman" w:cs="Times New Roman"/>
          <w:sz w:val="24"/>
          <w:szCs w:val="24"/>
        </w:rPr>
        <w:t xml:space="preserve"> learning models, </w:t>
      </w:r>
      <w:r w:rsidR="00E01242" w:rsidRPr="009B6B5D">
        <w:rPr>
          <w:rFonts w:ascii="Times New Roman" w:hAnsi="Times New Roman" w:cs="Times New Roman"/>
          <w:sz w:val="24"/>
          <w:szCs w:val="24"/>
        </w:rPr>
        <w:t xml:space="preserve">freely available </w:t>
      </w:r>
      <w:r w:rsidR="003B7B6D" w:rsidRPr="009B6B5D">
        <w:rPr>
          <w:rFonts w:ascii="Times New Roman" w:hAnsi="Times New Roman" w:cs="Times New Roman"/>
          <w:sz w:val="24"/>
          <w:szCs w:val="24"/>
        </w:rPr>
        <w:t>data sets will be used.</w:t>
      </w:r>
      <w:r w:rsidR="003C6EC0" w:rsidRPr="009B6B5D">
        <w:rPr>
          <w:rFonts w:ascii="Times New Roman" w:hAnsi="Times New Roman" w:cs="Times New Roman"/>
          <w:sz w:val="24"/>
          <w:szCs w:val="24"/>
        </w:rPr>
        <w:t xml:space="preserve"> </w:t>
      </w:r>
      <w:r w:rsidR="00AA7ED8" w:rsidRPr="009B6B5D">
        <w:rPr>
          <w:rFonts w:ascii="Times New Roman" w:hAnsi="Times New Roman" w:cs="Times New Roman"/>
          <w:sz w:val="24"/>
          <w:szCs w:val="24"/>
        </w:rPr>
        <w:t>Also,</w:t>
      </w:r>
      <w:r w:rsidR="003C6EC0" w:rsidRPr="009B6B5D">
        <w:rPr>
          <w:rFonts w:ascii="Times New Roman" w:hAnsi="Times New Roman" w:cs="Times New Roman"/>
          <w:sz w:val="24"/>
          <w:szCs w:val="24"/>
        </w:rPr>
        <w:t xml:space="preserve"> freely available datasets</w:t>
      </w:r>
      <w:r w:rsidR="00672D18" w:rsidRPr="009B6B5D">
        <w:rPr>
          <w:rFonts w:ascii="Times New Roman" w:hAnsi="Times New Roman" w:cs="Times New Roman"/>
          <w:sz w:val="24"/>
          <w:szCs w:val="24"/>
        </w:rPr>
        <w:t xml:space="preserve"> and already implemented services</w:t>
      </w:r>
      <w:r w:rsidR="003C6EC0" w:rsidRPr="009B6B5D">
        <w:rPr>
          <w:rFonts w:ascii="Times New Roman" w:hAnsi="Times New Roman" w:cs="Times New Roman"/>
          <w:sz w:val="24"/>
          <w:szCs w:val="24"/>
        </w:rPr>
        <w:t xml:space="preserve"> will be used in </w:t>
      </w:r>
      <w:r w:rsidR="005C1976" w:rsidRPr="009B6B5D">
        <w:rPr>
          <w:rFonts w:ascii="Times New Roman" w:hAnsi="Times New Roman" w:cs="Times New Roman"/>
          <w:sz w:val="24"/>
          <w:szCs w:val="24"/>
        </w:rPr>
        <w:t xml:space="preserve">in training the models of </w:t>
      </w:r>
      <w:r w:rsidR="0041607F" w:rsidRPr="009B6B5D">
        <w:rPr>
          <w:rFonts w:ascii="Times New Roman" w:hAnsi="Times New Roman" w:cs="Times New Roman"/>
          <w:sz w:val="24"/>
          <w:szCs w:val="24"/>
        </w:rPr>
        <w:t xml:space="preserve">content-classification, </w:t>
      </w:r>
      <w:r w:rsidR="00672D18" w:rsidRPr="009B6B5D">
        <w:rPr>
          <w:rFonts w:ascii="Times New Roman" w:hAnsi="Times New Roman" w:cs="Times New Roman"/>
          <w:sz w:val="24"/>
          <w:szCs w:val="24"/>
        </w:rPr>
        <w:t xml:space="preserve">material classification and </w:t>
      </w:r>
      <w:r w:rsidR="00AA7ED8" w:rsidRPr="009B6B5D">
        <w:rPr>
          <w:rFonts w:ascii="Times New Roman" w:hAnsi="Times New Roman" w:cs="Times New Roman"/>
          <w:sz w:val="24"/>
          <w:szCs w:val="24"/>
        </w:rPr>
        <w:t>sentiment analysis.</w:t>
      </w:r>
      <w:r w:rsidR="00F86E02" w:rsidRPr="009B6B5D">
        <w:rPr>
          <w:rFonts w:ascii="Times New Roman" w:hAnsi="Times New Roman" w:cs="Times New Roman"/>
          <w:sz w:val="24"/>
          <w:szCs w:val="24"/>
        </w:rPr>
        <w:t xml:space="preserve"> As per the research done so far there</w:t>
      </w:r>
      <w:r w:rsidR="00AD1BDC" w:rsidRPr="009B6B5D">
        <w:rPr>
          <w:rFonts w:ascii="Times New Roman" w:hAnsi="Times New Roman" w:cs="Times New Roman"/>
          <w:sz w:val="24"/>
          <w:szCs w:val="24"/>
        </w:rPr>
        <w:t xml:space="preserve"> were few datasets found </w:t>
      </w:r>
      <w:r w:rsidR="00EA2137" w:rsidRPr="009B6B5D">
        <w:rPr>
          <w:rFonts w:ascii="Times New Roman" w:hAnsi="Times New Roman" w:cs="Times New Roman"/>
          <w:sz w:val="24"/>
          <w:szCs w:val="24"/>
        </w:rPr>
        <w:t xml:space="preserve">that </w:t>
      </w:r>
      <w:r w:rsidR="00C01C57" w:rsidRPr="009B6B5D">
        <w:rPr>
          <w:rFonts w:ascii="Times New Roman" w:hAnsi="Times New Roman" w:cs="Times New Roman"/>
          <w:sz w:val="24"/>
          <w:szCs w:val="24"/>
        </w:rPr>
        <w:t>goes with learning patterns of students.</w:t>
      </w:r>
      <w:r w:rsidR="00856E05" w:rsidRPr="009B6B5D">
        <w:rPr>
          <w:rFonts w:ascii="Times New Roman" w:hAnsi="Times New Roman" w:cs="Times New Roman"/>
          <w:sz w:val="24"/>
          <w:szCs w:val="24"/>
        </w:rPr>
        <w:t xml:space="preserve"> In that case these data sets will </w:t>
      </w:r>
      <w:r w:rsidR="00F92E77" w:rsidRPr="009B6B5D">
        <w:rPr>
          <w:rFonts w:ascii="Times New Roman" w:hAnsi="Times New Roman" w:cs="Times New Roman"/>
          <w:sz w:val="24"/>
          <w:szCs w:val="24"/>
        </w:rPr>
        <w:t xml:space="preserve">intended to be used in training the model of </w:t>
      </w:r>
      <w:r w:rsidR="00360CA0" w:rsidRPr="009B6B5D">
        <w:rPr>
          <w:rFonts w:ascii="Times New Roman" w:hAnsi="Times New Roman" w:cs="Times New Roman"/>
          <w:sz w:val="24"/>
          <w:szCs w:val="24"/>
        </w:rPr>
        <w:t xml:space="preserve">material recommendation </w:t>
      </w:r>
      <w:r w:rsidR="00B217A2" w:rsidRPr="009B6B5D">
        <w:rPr>
          <w:rFonts w:ascii="Times New Roman" w:hAnsi="Times New Roman" w:cs="Times New Roman"/>
          <w:sz w:val="24"/>
          <w:szCs w:val="24"/>
        </w:rPr>
        <w:t xml:space="preserve">based on </w:t>
      </w:r>
      <w:r w:rsidR="007D63FF" w:rsidRPr="009B6B5D">
        <w:rPr>
          <w:rFonts w:ascii="Times New Roman" w:hAnsi="Times New Roman" w:cs="Times New Roman"/>
          <w:sz w:val="24"/>
          <w:szCs w:val="24"/>
        </w:rPr>
        <w:t>student learning pattern and progress.</w:t>
      </w:r>
    </w:p>
    <w:p w14:paraId="71428E6A" w14:textId="6621FD48" w:rsidR="00733EAD" w:rsidRPr="00733EAD" w:rsidRDefault="00733EAD" w:rsidP="00733EAD">
      <w:pPr>
        <w:pStyle w:val="ListParagraph"/>
        <w:numPr>
          <w:ilvl w:val="0"/>
          <w:numId w:val="22"/>
        </w:numPr>
        <w:rPr>
          <w:rFonts w:ascii="Times New Roman" w:hAnsi="Times New Roman" w:cs="Times New Roman"/>
          <w:sz w:val="24"/>
          <w:szCs w:val="24"/>
        </w:rPr>
      </w:pPr>
      <w:r w:rsidRPr="00733EAD">
        <w:rPr>
          <w:rFonts w:ascii="Times New Roman" w:hAnsi="Times New Roman" w:cs="Times New Roman"/>
          <w:sz w:val="24"/>
          <w:szCs w:val="24"/>
        </w:rPr>
        <w:t>Assessments based learning progress monitoring and intelligent feedback mechanism</w:t>
      </w:r>
    </w:p>
    <w:p w14:paraId="6093EDE1" w14:textId="0D4279FB" w:rsidR="001214EA" w:rsidRDefault="00B25349" w:rsidP="00AF3319">
      <w:pPr>
        <w:pStyle w:val="ListParagraph"/>
        <w:numPr>
          <w:ilvl w:val="0"/>
          <w:numId w:val="31"/>
        </w:numPr>
        <w:rPr>
          <w:rFonts w:ascii="Times New Roman" w:hAnsi="Times New Roman" w:cs="Times New Roman"/>
          <w:sz w:val="24"/>
          <w:szCs w:val="24"/>
        </w:rPr>
      </w:pPr>
      <w:r w:rsidRPr="00AF3319">
        <w:rPr>
          <w:rFonts w:ascii="Times New Roman" w:hAnsi="Times New Roman" w:cs="Times New Roman"/>
          <w:sz w:val="24"/>
          <w:szCs w:val="24"/>
        </w:rPr>
        <w:t xml:space="preserve">Student learning </w:t>
      </w:r>
      <w:r w:rsidR="006254BC">
        <w:rPr>
          <w:rFonts w:ascii="Times New Roman" w:hAnsi="Times New Roman" w:cs="Times New Roman"/>
          <w:sz w:val="24"/>
          <w:szCs w:val="24"/>
        </w:rPr>
        <w:t>progress</w:t>
      </w:r>
      <w:r w:rsidR="00EC6D67">
        <w:rPr>
          <w:rFonts w:ascii="Times New Roman" w:hAnsi="Times New Roman" w:cs="Times New Roman"/>
          <w:sz w:val="24"/>
          <w:szCs w:val="24"/>
        </w:rPr>
        <w:t xml:space="preserve"> data</w:t>
      </w:r>
      <w:r w:rsidR="006254BC">
        <w:rPr>
          <w:rFonts w:ascii="Times New Roman" w:hAnsi="Times New Roman" w:cs="Times New Roman"/>
          <w:sz w:val="24"/>
          <w:szCs w:val="24"/>
        </w:rPr>
        <w:t xml:space="preserve"> </w:t>
      </w:r>
      <w:r w:rsidR="00C51CB2">
        <w:rPr>
          <w:rFonts w:ascii="Times New Roman" w:hAnsi="Times New Roman" w:cs="Times New Roman"/>
          <w:sz w:val="24"/>
          <w:szCs w:val="24"/>
        </w:rPr>
        <w:t xml:space="preserve">will be </w:t>
      </w:r>
      <w:r w:rsidR="003C3B07">
        <w:rPr>
          <w:rFonts w:ascii="Times New Roman" w:hAnsi="Times New Roman" w:cs="Times New Roman"/>
          <w:sz w:val="24"/>
          <w:szCs w:val="24"/>
        </w:rPr>
        <w:t xml:space="preserve">gathered from the </w:t>
      </w:r>
      <w:r w:rsidR="00D46E3E">
        <w:rPr>
          <w:rFonts w:ascii="Times New Roman" w:hAnsi="Times New Roman" w:cs="Times New Roman"/>
          <w:sz w:val="24"/>
          <w:szCs w:val="24"/>
        </w:rPr>
        <w:t xml:space="preserve">above </w:t>
      </w:r>
      <w:r w:rsidR="00FC7DE3">
        <w:rPr>
          <w:rFonts w:ascii="Times New Roman" w:hAnsi="Times New Roman" w:cs="Times New Roman"/>
          <w:sz w:val="24"/>
          <w:szCs w:val="24"/>
        </w:rPr>
        <w:t>learning</w:t>
      </w:r>
      <w:r w:rsidR="00331E9B">
        <w:rPr>
          <w:rFonts w:ascii="Times New Roman" w:hAnsi="Times New Roman" w:cs="Times New Roman"/>
          <w:sz w:val="24"/>
          <w:szCs w:val="24"/>
        </w:rPr>
        <w:t xml:space="preserve"> content </w:t>
      </w:r>
      <w:r w:rsidR="006D4780">
        <w:rPr>
          <w:rFonts w:ascii="Times New Roman" w:hAnsi="Times New Roman" w:cs="Times New Roman"/>
          <w:sz w:val="24"/>
          <w:szCs w:val="24"/>
        </w:rPr>
        <w:t>recommendation component</w:t>
      </w:r>
      <w:r w:rsidR="00FC7DE3">
        <w:rPr>
          <w:rFonts w:ascii="Times New Roman" w:hAnsi="Times New Roman" w:cs="Times New Roman"/>
          <w:sz w:val="24"/>
          <w:szCs w:val="24"/>
        </w:rPr>
        <w:t>.</w:t>
      </w:r>
      <w:r w:rsidR="00A74599">
        <w:rPr>
          <w:rFonts w:ascii="Times New Roman" w:hAnsi="Times New Roman" w:cs="Times New Roman"/>
          <w:sz w:val="24"/>
          <w:szCs w:val="24"/>
        </w:rPr>
        <w:t xml:space="preserve"> (</w:t>
      </w:r>
      <w:r w:rsidR="00161F96">
        <w:rPr>
          <w:rFonts w:ascii="Times New Roman" w:hAnsi="Times New Roman" w:cs="Times New Roman"/>
          <w:sz w:val="24"/>
          <w:szCs w:val="24"/>
        </w:rPr>
        <w:t>Module completeness, Content covering spe</w:t>
      </w:r>
      <w:r w:rsidR="00497677">
        <w:rPr>
          <w:rFonts w:ascii="Times New Roman" w:hAnsi="Times New Roman" w:cs="Times New Roman"/>
          <w:sz w:val="24"/>
          <w:szCs w:val="24"/>
        </w:rPr>
        <w:t>e</w:t>
      </w:r>
      <w:r w:rsidR="00161F96">
        <w:rPr>
          <w:rFonts w:ascii="Times New Roman" w:hAnsi="Times New Roman" w:cs="Times New Roman"/>
          <w:sz w:val="24"/>
          <w:szCs w:val="24"/>
        </w:rPr>
        <w:t>d…)</w:t>
      </w:r>
    </w:p>
    <w:p w14:paraId="7C6A7474" w14:textId="026EFD94" w:rsidR="00161F96" w:rsidRDefault="00E26757" w:rsidP="00AF3319">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Student </w:t>
      </w:r>
      <w:r w:rsidR="006F72BB">
        <w:rPr>
          <w:rFonts w:ascii="Times New Roman" w:hAnsi="Times New Roman" w:cs="Times New Roman"/>
          <w:sz w:val="24"/>
          <w:szCs w:val="24"/>
        </w:rPr>
        <w:t>assessment</w:t>
      </w:r>
      <w:r w:rsidR="00985BBC">
        <w:rPr>
          <w:rFonts w:ascii="Times New Roman" w:hAnsi="Times New Roman" w:cs="Times New Roman"/>
          <w:sz w:val="24"/>
          <w:szCs w:val="24"/>
        </w:rPr>
        <w:t xml:space="preserve"> marks will be collected through the given </w:t>
      </w:r>
      <w:r w:rsidR="006F72BB">
        <w:rPr>
          <w:rFonts w:ascii="Times New Roman" w:hAnsi="Times New Roman" w:cs="Times New Roman"/>
          <w:sz w:val="24"/>
          <w:szCs w:val="24"/>
        </w:rPr>
        <w:t>assessment</w:t>
      </w:r>
      <w:r w:rsidR="00726E5A">
        <w:rPr>
          <w:rFonts w:ascii="Times New Roman" w:hAnsi="Times New Roman" w:cs="Times New Roman"/>
          <w:sz w:val="24"/>
          <w:szCs w:val="24"/>
        </w:rPr>
        <w:t>. Assessments will be conducted</w:t>
      </w:r>
      <w:r w:rsidR="0045056F">
        <w:rPr>
          <w:rFonts w:ascii="Times New Roman" w:hAnsi="Times New Roman" w:cs="Times New Roman"/>
          <w:sz w:val="24"/>
          <w:szCs w:val="24"/>
        </w:rPr>
        <w:t xml:space="preserve"> </w:t>
      </w:r>
      <w:r w:rsidR="00747F24">
        <w:rPr>
          <w:rFonts w:ascii="Times New Roman" w:hAnsi="Times New Roman" w:cs="Times New Roman"/>
          <w:sz w:val="24"/>
          <w:szCs w:val="24"/>
        </w:rPr>
        <w:t xml:space="preserve">and </w:t>
      </w:r>
      <w:r w:rsidR="0045056F">
        <w:rPr>
          <w:rFonts w:ascii="Times New Roman" w:hAnsi="Times New Roman" w:cs="Times New Roman"/>
          <w:sz w:val="24"/>
          <w:szCs w:val="24"/>
        </w:rPr>
        <w:t>evaluate</w:t>
      </w:r>
      <w:r w:rsidR="00726E5A">
        <w:rPr>
          <w:rFonts w:ascii="Times New Roman" w:hAnsi="Times New Roman" w:cs="Times New Roman"/>
          <w:sz w:val="24"/>
          <w:szCs w:val="24"/>
        </w:rPr>
        <w:t xml:space="preserve"> through the platform</w:t>
      </w:r>
      <w:r w:rsidR="00974AB1">
        <w:rPr>
          <w:rFonts w:ascii="Times New Roman" w:hAnsi="Times New Roman" w:cs="Times New Roman"/>
          <w:sz w:val="24"/>
          <w:szCs w:val="24"/>
        </w:rPr>
        <w:t xml:space="preserve"> and </w:t>
      </w:r>
      <w:r w:rsidR="0019627D">
        <w:rPr>
          <w:rFonts w:ascii="Times New Roman" w:hAnsi="Times New Roman" w:cs="Times New Roman"/>
          <w:sz w:val="24"/>
          <w:szCs w:val="24"/>
        </w:rPr>
        <w:t xml:space="preserve">marks will be </w:t>
      </w:r>
      <w:r w:rsidR="00BC7140">
        <w:rPr>
          <w:rFonts w:ascii="Times New Roman" w:hAnsi="Times New Roman" w:cs="Times New Roman"/>
          <w:sz w:val="24"/>
          <w:szCs w:val="24"/>
        </w:rPr>
        <w:t>calculated</w:t>
      </w:r>
      <w:r w:rsidR="000648FA">
        <w:rPr>
          <w:rFonts w:ascii="Times New Roman" w:hAnsi="Times New Roman" w:cs="Times New Roman"/>
          <w:sz w:val="24"/>
          <w:szCs w:val="24"/>
        </w:rPr>
        <w:t>.</w:t>
      </w:r>
    </w:p>
    <w:p w14:paraId="1E19F7AD" w14:textId="770DBFD9" w:rsidR="000648FA" w:rsidRDefault="000648FA" w:rsidP="00AF3319">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Student </w:t>
      </w:r>
      <w:r w:rsidR="00CC2F09">
        <w:rPr>
          <w:rFonts w:ascii="Times New Roman" w:hAnsi="Times New Roman" w:cs="Times New Roman"/>
          <w:sz w:val="24"/>
          <w:szCs w:val="24"/>
        </w:rPr>
        <w:t>behavior</w:t>
      </w:r>
      <w:r w:rsidR="007E5D25">
        <w:rPr>
          <w:rFonts w:ascii="Times New Roman" w:hAnsi="Times New Roman" w:cs="Times New Roman"/>
          <w:sz w:val="24"/>
          <w:szCs w:val="24"/>
        </w:rPr>
        <w:t xml:space="preserve"> </w:t>
      </w:r>
      <w:r w:rsidR="00D915EB">
        <w:rPr>
          <w:rFonts w:ascii="Times New Roman" w:hAnsi="Times New Roman" w:cs="Times New Roman"/>
          <w:sz w:val="24"/>
          <w:szCs w:val="24"/>
        </w:rPr>
        <w:t xml:space="preserve">of answering </w:t>
      </w:r>
      <w:r w:rsidR="007E5D25">
        <w:rPr>
          <w:rFonts w:ascii="Times New Roman" w:hAnsi="Times New Roman" w:cs="Times New Roman"/>
          <w:sz w:val="24"/>
          <w:szCs w:val="24"/>
        </w:rPr>
        <w:t xml:space="preserve">will be </w:t>
      </w:r>
      <w:r w:rsidR="00FA5CDE">
        <w:rPr>
          <w:rFonts w:ascii="Times New Roman" w:hAnsi="Times New Roman" w:cs="Times New Roman"/>
          <w:sz w:val="24"/>
          <w:szCs w:val="24"/>
        </w:rPr>
        <w:t xml:space="preserve">monitored by the </w:t>
      </w:r>
      <w:r w:rsidR="00667B42">
        <w:rPr>
          <w:rFonts w:ascii="Times New Roman" w:hAnsi="Times New Roman" w:cs="Times New Roman"/>
          <w:sz w:val="24"/>
          <w:szCs w:val="24"/>
        </w:rPr>
        <w:t>system during</w:t>
      </w:r>
      <w:r w:rsidR="00F00312">
        <w:rPr>
          <w:rFonts w:ascii="Times New Roman" w:hAnsi="Times New Roman" w:cs="Times New Roman"/>
          <w:sz w:val="24"/>
          <w:szCs w:val="24"/>
        </w:rPr>
        <w:t xml:space="preserve"> the </w:t>
      </w:r>
      <w:r w:rsidR="00B15B47">
        <w:rPr>
          <w:rFonts w:ascii="Times New Roman" w:hAnsi="Times New Roman" w:cs="Times New Roman"/>
          <w:sz w:val="24"/>
          <w:szCs w:val="24"/>
        </w:rPr>
        <w:t>assessments.</w:t>
      </w:r>
      <w:r w:rsidR="007D3362">
        <w:rPr>
          <w:rFonts w:ascii="Times New Roman" w:hAnsi="Times New Roman" w:cs="Times New Roman"/>
          <w:sz w:val="24"/>
          <w:szCs w:val="24"/>
        </w:rPr>
        <w:t xml:space="preserve"> (</w:t>
      </w:r>
      <w:r w:rsidR="007A4183">
        <w:rPr>
          <w:rFonts w:ascii="Times New Roman" w:hAnsi="Times New Roman" w:cs="Times New Roman"/>
          <w:sz w:val="24"/>
          <w:szCs w:val="24"/>
        </w:rPr>
        <w:t>Time</w:t>
      </w:r>
      <w:r w:rsidR="00667B42">
        <w:rPr>
          <w:rFonts w:ascii="Times New Roman" w:hAnsi="Times New Roman" w:cs="Times New Roman"/>
          <w:sz w:val="24"/>
          <w:szCs w:val="24"/>
        </w:rPr>
        <w:t xml:space="preserve">, revisions, answer </w:t>
      </w:r>
      <w:r w:rsidR="009A1E79">
        <w:rPr>
          <w:rFonts w:ascii="Times New Roman" w:hAnsi="Times New Roman" w:cs="Times New Roman"/>
          <w:sz w:val="24"/>
          <w:szCs w:val="24"/>
        </w:rPr>
        <w:t>changes.</w:t>
      </w:r>
      <w:r w:rsidR="00667B42">
        <w:rPr>
          <w:rFonts w:ascii="Times New Roman" w:hAnsi="Times New Roman" w:cs="Times New Roman"/>
          <w:sz w:val="24"/>
          <w:szCs w:val="24"/>
        </w:rPr>
        <w:t>)</w:t>
      </w:r>
    </w:p>
    <w:p w14:paraId="22B2FAFA" w14:textId="4C802F09" w:rsidR="005F4C7E" w:rsidRPr="00AF3319" w:rsidRDefault="009147BA" w:rsidP="009147BA">
      <w:pPr>
        <w:pStyle w:val="ListParagraph"/>
        <w:ind w:left="1440"/>
        <w:rPr>
          <w:rFonts w:ascii="Times New Roman" w:hAnsi="Times New Roman" w:cs="Times New Roman"/>
          <w:sz w:val="24"/>
          <w:szCs w:val="24"/>
        </w:rPr>
      </w:pPr>
      <w:r>
        <w:rPr>
          <w:rFonts w:ascii="Times New Roman" w:hAnsi="Times New Roman" w:cs="Times New Roman"/>
          <w:sz w:val="24"/>
          <w:szCs w:val="24"/>
        </w:rPr>
        <w:t>These collected data will be used to analy</w:t>
      </w:r>
      <w:r w:rsidR="00DD6003">
        <w:rPr>
          <w:rFonts w:ascii="Times New Roman" w:hAnsi="Times New Roman" w:cs="Times New Roman"/>
          <w:sz w:val="24"/>
          <w:szCs w:val="24"/>
        </w:rPr>
        <w:t xml:space="preserve">ze the student performance and </w:t>
      </w:r>
      <w:r w:rsidR="00B20841">
        <w:rPr>
          <w:rFonts w:ascii="Times New Roman" w:hAnsi="Times New Roman" w:cs="Times New Roman"/>
          <w:sz w:val="24"/>
          <w:szCs w:val="24"/>
        </w:rPr>
        <w:t xml:space="preserve">give </w:t>
      </w:r>
      <w:r w:rsidR="001802F5">
        <w:rPr>
          <w:rFonts w:ascii="Times New Roman" w:hAnsi="Times New Roman" w:cs="Times New Roman"/>
          <w:sz w:val="24"/>
          <w:szCs w:val="24"/>
        </w:rPr>
        <w:t>personalized feedback</w:t>
      </w:r>
      <w:r w:rsidR="00186552">
        <w:rPr>
          <w:rFonts w:ascii="Times New Roman" w:hAnsi="Times New Roman" w:cs="Times New Roman"/>
          <w:sz w:val="24"/>
          <w:szCs w:val="24"/>
        </w:rPr>
        <w:t>.</w:t>
      </w:r>
    </w:p>
    <w:p w14:paraId="11DE68F7" w14:textId="39A0CB27" w:rsidR="00A72917" w:rsidRDefault="009B6B5D" w:rsidP="009B6B5D">
      <w:pPr>
        <w:pStyle w:val="ListParagraph"/>
        <w:numPr>
          <w:ilvl w:val="0"/>
          <w:numId w:val="29"/>
        </w:numPr>
        <w:rPr>
          <w:rFonts w:ascii="Times New Roman" w:hAnsi="Times New Roman" w:cs="Times New Roman"/>
          <w:sz w:val="24"/>
          <w:szCs w:val="24"/>
        </w:rPr>
      </w:pPr>
      <w:r w:rsidRPr="009B6B5D">
        <w:rPr>
          <w:rFonts w:ascii="Times New Roman" w:hAnsi="Times New Roman" w:cs="Times New Roman"/>
          <w:sz w:val="24"/>
          <w:szCs w:val="24"/>
        </w:rPr>
        <w:lastRenderedPageBreak/>
        <w:t>Performance based student skill prediction, career recommendation and overall learner classification</w:t>
      </w:r>
    </w:p>
    <w:p w14:paraId="6112BA51" w14:textId="591D9328" w:rsidR="00294463" w:rsidRDefault="00554965" w:rsidP="00A72917">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For the </w:t>
      </w:r>
      <w:r w:rsidR="00FD6A46">
        <w:rPr>
          <w:rFonts w:ascii="Times New Roman" w:hAnsi="Times New Roman" w:cs="Times New Roman"/>
          <w:sz w:val="24"/>
          <w:szCs w:val="24"/>
        </w:rPr>
        <w:t>subcomponent ‘</w:t>
      </w:r>
      <w:r w:rsidR="00FD6A46" w:rsidRPr="00FD6A46">
        <w:rPr>
          <w:rFonts w:ascii="Times New Roman" w:hAnsi="Times New Roman" w:cs="Times New Roman"/>
          <w:sz w:val="24"/>
          <w:szCs w:val="24"/>
        </w:rPr>
        <w:t>Student Skill prediction and Career recommendation</w:t>
      </w:r>
      <w:r w:rsidR="00FD6A46" w:rsidRPr="00B1208D">
        <w:t>’</w:t>
      </w:r>
      <w:r w:rsidR="00B1208D">
        <w:t xml:space="preserve">, </w:t>
      </w:r>
      <w:r w:rsidR="009C6AF3" w:rsidRPr="00F95F06">
        <w:rPr>
          <w:rFonts w:ascii="Times New Roman" w:hAnsi="Times New Roman" w:cs="Times New Roman"/>
          <w:sz w:val="24"/>
          <w:szCs w:val="24"/>
        </w:rPr>
        <w:t xml:space="preserve">the data will be gathered through the </w:t>
      </w:r>
      <w:r w:rsidR="006061E3" w:rsidRPr="00F95F06">
        <w:rPr>
          <w:rFonts w:ascii="Times New Roman" w:hAnsi="Times New Roman" w:cs="Times New Roman"/>
          <w:sz w:val="24"/>
          <w:szCs w:val="24"/>
        </w:rPr>
        <w:t>previous component</w:t>
      </w:r>
      <w:r w:rsidR="00227446">
        <w:rPr>
          <w:rFonts w:ascii="Times New Roman" w:hAnsi="Times New Roman" w:cs="Times New Roman"/>
          <w:sz w:val="24"/>
          <w:szCs w:val="24"/>
        </w:rPr>
        <w:t xml:space="preserve">s as the outputs of them. </w:t>
      </w:r>
      <w:r w:rsidR="008D77D7">
        <w:rPr>
          <w:rFonts w:ascii="Times New Roman" w:hAnsi="Times New Roman" w:cs="Times New Roman"/>
          <w:sz w:val="24"/>
          <w:szCs w:val="24"/>
        </w:rPr>
        <w:t>Marks and the identifie</w:t>
      </w:r>
      <w:r w:rsidR="00314DE7">
        <w:rPr>
          <w:rFonts w:ascii="Times New Roman" w:hAnsi="Times New Roman" w:cs="Times New Roman"/>
          <w:sz w:val="24"/>
          <w:szCs w:val="24"/>
        </w:rPr>
        <w:t>d</w:t>
      </w:r>
      <w:r w:rsidR="008D77D7">
        <w:rPr>
          <w:rFonts w:ascii="Times New Roman" w:hAnsi="Times New Roman" w:cs="Times New Roman"/>
          <w:sz w:val="24"/>
          <w:szCs w:val="24"/>
        </w:rPr>
        <w:t xml:space="preserve"> skill fac</w:t>
      </w:r>
      <w:r w:rsidR="00314DE7">
        <w:rPr>
          <w:rFonts w:ascii="Times New Roman" w:hAnsi="Times New Roman" w:cs="Times New Roman"/>
          <w:sz w:val="24"/>
          <w:szCs w:val="24"/>
        </w:rPr>
        <w:t xml:space="preserve">tors of the leaner will </w:t>
      </w:r>
      <w:r w:rsidR="00EE3C8E">
        <w:rPr>
          <w:rFonts w:ascii="Times New Roman" w:hAnsi="Times New Roman" w:cs="Times New Roman"/>
          <w:sz w:val="24"/>
          <w:szCs w:val="24"/>
        </w:rPr>
        <w:t xml:space="preserve">consider as the </w:t>
      </w:r>
      <w:r w:rsidR="00E9339B">
        <w:rPr>
          <w:rFonts w:ascii="Times New Roman" w:hAnsi="Times New Roman" w:cs="Times New Roman"/>
          <w:sz w:val="24"/>
          <w:szCs w:val="24"/>
        </w:rPr>
        <w:t>initial data to the subcomponent to analyze</w:t>
      </w:r>
      <w:r w:rsidR="00D57311">
        <w:rPr>
          <w:rFonts w:ascii="Times New Roman" w:hAnsi="Times New Roman" w:cs="Times New Roman"/>
          <w:sz w:val="24"/>
          <w:szCs w:val="24"/>
        </w:rPr>
        <w:t xml:space="preserve">. </w:t>
      </w:r>
      <w:r w:rsidR="007C543E">
        <w:rPr>
          <w:rFonts w:ascii="Times New Roman" w:hAnsi="Times New Roman" w:cs="Times New Roman"/>
          <w:sz w:val="24"/>
          <w:szCs w:val="24"/>
        </w:rPr>
        <w:t>For the career recommendation,</w:t>
      </w:r>
      <w:r w:rsidR="005C2751">
        <w:rPr>
          <w:rFonts w:ascii="Times New Roman" w:hAnsi="Times New Roman" w:cs="Times New Roman"/>
          <w:sz w:val="24"/>
          <w:szCs w:val="24"/>
        </w:rPr>
        <w:t xml:space="preserve"> the data related to the</w:t>
      </w:r>
      <w:r w:rsidR="007C543E">
        <w:rPr>
          <w:rFonts w:ascii="Times New Roman" w:hAnsi="Times New Roman" w:cs="Times New Roman"/>
          <w:sz w:val="24"/>
          <w:szCs w:val="24"/>
        </w:rPr>
        <w:t xml:space="preserve"> current trends in the in</w:t>
      </w:r>
      <w:r w:rsidR="005C2751">
        <w:rPr>
          <w:rFonts w:ascii="Times New Roman" w:hAnsi="Times New Roman" w:cs="Times New Roman"/>
          <w:sz w:val="24"/>
          <w:szCs w:val="24"/>
        </w:rPr>
        <w:t xml:space="preserve">dustry will be gathered through the </w:t>
      </w:r>
      <w:r w:rsidR="00900588">
        <w:rPr>
          <w:rFonts w:ascii="Times New Roman" w:hAnsi="Times New Roman" w:cs="Times New Roman"/>
          <w:sz w:val="24"/>
          <w:szCs w:val="24"/>
        </w:rPr>
        <w:t>analyzing the reports of the</w:t>
      </w:r>
      <w:r w:rsidR="008130DA">
        <w:rPr>
          <w:rFonts w:ascii="Times New Roman" w:hAnsi="Times New Roman" w:cs="Times New Roman"/>
          <w:sz w:val="24"/>
          <w:szCs w:val="24"/>
        </w:rPr>
        <w:t xml:space="preserve"> third parties (Such as </w:t>
      </w:r>
      <w:r w:rsidR="00E14103">
        <w:rPr>
          <w:rFonts w:ascii="Times New Roman" w:hAnsi="Times New Roman" w:cs="Times New Roman"/>
          <w:sz w:val="24"/>
          <w:szCs w:val="24"/>
        </w:rPr>
        <w:t>Stack overflow</w:t>
      </w:r>
      <w:r w:rsidR="00C05070">
        <w:rPr>
          <w:rFonts w:ascii="Times New Roman" w:hAnsi="Times New Roman" w:cs="Times New Roman"/>
          <w:sz w:val="24"/>
          <w:szCs w:val="24"/>
        </w:rPr>
        <w:t xml:space="preserve">, LinkedIn, </w:t>
      </w:r>
      <w:r w:rsidR="00E14103">
        <w:rPr>
          <w:rFonts w:ascii="Times New Roman" w:hAnsi="Times New Roman" w:cs="Times New Roman"/>
          <w:sz w:val="24"/>
          <w:szCs w:val="24"/>
        </w:rPr>
        <w:t>GitHub</w:t>
      </w:r>
      <w:r w:rsidR="008130DA">
        <w:rPr>
          <w:rFonts w:ascii="Times New Roman" w:hAnsi="Times New Roman" w:cs="Times New Roman"/>
          <w:sz w:val="24"/>
          <w:szCs w:val="24"/>
        </w:rPr>
        <w:t>).</w:t>
      </w:r>
    </w:p>
    <w:p w14:paraId="154F2DAD" w14:textId="58B02787" w:rsidR="002D3846" w:rsidRPr="00A32019" w:rsidRDefault="00D57311" w:rsidP="00A72917">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And the gathered data </w:t>
      </w:r>
      <w:r w:rsidR="009D6A12">
        <w:rPr>
          <w:rFonts w:ascii="Times New Roman" w:hAnsi="Times New Roman" w:cs="Times New Roman"/>
          <w:sz w:val="24"/>
          <w:szCs w:val="24"/>
        </w:rPr>
        <w:t>regarding the students</w:t>
      </w:r>
      <w:r w:rsidR="000676CB">
        <w:rPr>
          <w:rFonts w:ascii="Times New Roman" w:hAnsi="Times New Roman" w:cs="Times New Roman"/>
          <w:sz w:val="24"/>
          <w:szCs w:val="24"/>
        </w:rPr>
        <w:t xml:space="preserve">’ performance will be considered in the process of </w:t>
      </w:r>
      <w:r w:rsidR="00294463">
        <w:rPr>
          <w:rFonts w:ascii="Times New Roman" w:hAnsi="Times New Roman" w:cs="Times New Roman"/>
          <w:sz w:val="24"/>
          <w:szCs w:val="24"/>
        </w:rPr>
        <w:t xml:space="preserve">the </w:t>
      </w:r>
      <w:r w:rsidR="00C05070" w:rsidRPr="009B6B5D">
        <w:rPr>
          <w:rFonts w:ascii="Times New Roman" w:hAnsi="Times New Roman" w:cs="Times New Roman"/>
          <w:sz w:val="24"/>
          <w:szCs w:val="24"/>
        </w:rPr>
        <w:t>overall learner classification</w:t>
      </w:r>
      <w:r w:rsidR="00294463">
        <w:rPr>
          <w:rFonts w:ascii="Times New Roman" w:hAnsi="Times New Roman" w:cs="Times New Roman"/>
          <w:sz w:val="24"/>
          <w:szCs w:val="24"/>
        </w:rPr>
        <w:t xml:space="preserve">. </w:t>
      </w:r>
      <w:r w:rsidR="00C05070">
        <w:rPr>
          <w:rFonts w:ascii="Times New Roman" w:hAnsi="Times New Roman" w:cs="Times New Roman"/>
          <w:sz w:val="24"/>
          <w:szCs w:val="24"/>
        </w:rPr>
        <w:t xml:space="preserve">In here all the </w:t>
      </w:r>
      <w:r w:rsidR="00A75A89">
        <w:rPr>
          <w:rFonts w:ascii="Times New Roman" w:hAnsi="Times New Roman" w:cs="Times New Roman"/>
          <w:sz w:val="24"/>
          <w:szCs w:val="24"/>
        </w:rPr>
        <w:t>data which is</w:t>
      </w:r>
      <w:r w:rsidR="00C80EFC">
        <w:rPr>
          <w:rFonts w:ascii="Times New Roman" w:hAnsi="Times New Roman" w:cs="Times New Roman"/>
          <w:sz w:val="24"/>
          <w:szCs w:val="24"/>
        </w:rPr>
        <w:t xml:space="preserve"> gathered in the previous stages will be </w:t>
      </w:r>
      <w:r w:rsidR="0011621E">
        <w:rPr>
          <w:rFonts w:ascii="Times New Roman" w:hAnsi="Times New Roman" w:cs="Times New Roman"/>
          <w:sz w:val="24"/>
          <w:szCs w:val="24"/>
        </w:rPr>
        <w:t>considered here to increase the accuracy of the</w:t>
      </w:r>
      <w:r w:rsidR="003A6D25">
        <w:rPr>
          <w:rFonts w:ascii="Times New Roman" w:hAnsi="Times New Roman" w:cs="Times New Roman"/>
          <w:sz w:val="24"/>
          <w:szCs w:val="24"/>
        </w:rPr>
        <w:t xml:space="preserve"> learner classification</w:t>
      </w:r>
      <w:r w:rsidR="0011621E">
        <w:rPr>
          <w:rFonts w:ascii="Times New Roman" w:hAnsi="Times New Roman" w:cs="Times New Roman"/>
          <w:sz w:val="24"/>
          <w:szCs w:val="24"/>
        </w:rPr>
        <w:t xml:space="preserve"> report</w:t>
      </w:r>
      <w:r w:rsidR="003A6D25">
        <w:rPr>
          <w:rFonts w:ascii="Times New Roman" w:hAnsi="Times New Roman" w:cs="Times New Roman"/>
          <w:sz w:val="24"/>
          <w:szCs w:val="24"/>
        </w:rPr>
        <w:t>.</w:t>
      </w:r>
      <w:r w:rsidR="00A75A89">
        <w:rPr>
          <w:rFonts w:ascii="Times New Roman" w:hAnsi="Times New Roman" w:cs="Times New Roman"/>
          <w:sz w:val="24"/>
          <w:szCs w:val="24"/>
        </w:rPr>
        <w:t xml:space="preserve"> </w:t>
      </w:r>
    </w:p>
    <w:p w14:paraId="76DA3019" w14:textId="77777777" w:rsidR="002D3846" w:rsidRDefault="002D3846" w:rsidP="00A72917">
      <w:pPr>
        <w:rPr>
          <w:rFonts w:ascii="Calibri" w:hAnsi="Calibri" w:cs="Calibri"/>
        </w:rPr>
      </w:pPr>
    </w:p>
    <w:p w14:paraId="6115E21F" w14:textId="77777777" w:rsidR="0068292A" w:rsidRDefault="0068292A">
      <w:pPr>
        <w:spacing w:after="160" w:line="259" w:lineRule="auto"/>
        <w:rPr>
          <w:rFonts w:ascii="Calibri" w:hAnsi="Calibri" w:cs="Calibri"/>
        </w:rPr>
      </w:pPr>
      <w:r>
        <w:rPr>
          <w:rFonts w:ascii="Calibri" w:hAnsi="Calibri" w:cs="Calibri"/>
        </w:rPr>
        <w:br w:type="page"/>
      </w:r>
    </w:p>
    <w:p w14:paraId="779F7B8E" w14:textId="77777777" w:rsidR="00A72917" w:rsidRDefault="00A72917" w:rsidP="00A72917">
      <w:pPr>
        <w:rPr>
          <w:rFonts w:ascii="Calibri" w:hAnsi="Calibri" w:cs="Calibri"/>
        </w:rPr>
      </w:pPr>
      <w:r>
        <w:rPr>
          <w:rFonts w:ascii="Calibri" w:hAnsi="Calibri" w:cs="Calibri"/>
        </w:rPr>
        <w:lastRenderedPageBreak/>
        <w:t>DECLARATION (Students should add the Digital Signature)</w:t>
      </w:r>
    </w:p>
    <w:p w14:paraId="3C53F537" w14:textId="77777777" w:rsidR="00A72917" w:rsidRPr="004E79FD" w:rsidRDefault="00A72917" w:rsidP="00A72917">
      <w:pPr>
        <w:rPr>
          <w:rFonts w:ascii="Calibri" w:hAnsi="Calibri" w:cs="Calibri"/>
        </w:rPr>
      </w:pPr>
    </w:p>
    <w:p w14:paraId="7BF317EB" w14:textId="77777777" w:rsidR="00A72917" w:rsidRPr="004E79FD" w:rsidRDefault="00A72917" w:rsidP="00A72917">
      <w:pPr>
        <w:spacing w:line="360" w:lineRule="auto"/>
        <w:ind w:left="720"/>
        <w:jc w:val="both"/>
        <w:rPr>
          <w:rFonts w:ascii="Verdana" w:hAnsi="Verdana"/>
          <w:sz w:val="20"/>
          <w:szCs w:val="20"/>
        </w:rPr>
      </w:pPr>
      <w:r w:rsidRPr="004E79FD">
        <w:rPr>
          <w:rFonts w:ascii="Verdana" w:hAnsi="Verdana"/>
          <w:sz w:val="20"/>
          <w:szCs w:val="20"/>
        </w:rPr>
        <w:t xml:space="preserve">“We declare that the project would involve material prepared by the Group members and that it would not fully or partially incorporate any material prepared by other persons  for a fee or free of charge or that it would include material previously submitted by a candidate for a Degree or Diploma in any other University or Institute of Higher Learning and that, to the best of our knowledge and belief, it would not incorporate any material previously published or written by another person in relation to another project except with prior written approval from the supervisor and/or the coordinator of such project and that such unauthorized reproductions will construe  offences punishable under the SLIIT Regulations. </w:t>
      </w:r>
    </w:p>
    <w:p w14:paraId="37E98383" w14:textId="77777777" w:rsidR="00A72917" w:rsidRPr="004E79FD" w:rsidRDefault="00A72917" w:rsidP="00A72917">
      <w:pPr>
        <w:spacing w:line="360" w:lineRule="auto"/>
        <w:ind w:left="720"/>
        <w:jc w:val="both"/>
        <w:rPr>
          <w:rFonts w:ascii="Verdana" w:hAnsi="Verdana"/>
          <w:sz w:val="20"/>
          <w:szCs w:val="20"/>
        </w:rPr>
      </w:pPr>
    </w:p>
    <w:p w14:paraId="14671D39" w14:textId="77777777" w:rsidR="00A72917" w:rsidRPr="004E79FD" w:rsidRDefault="00A72917" w:rsidP="00A72917">
      <w:pPr>
        <w:spacing w:line="360" w:lineRule="auto"/>
        <w:ind w:left="720"/>
        <w:jc w:val="both"/>
        <w:rPr>
          <w:rFonts w:ascii="Verdana" w:hAnsi="Verdana"/>
          <w:sz w:val="20"/>
          <w:szCs w:val="20"/>
        </w:rPr>
      </w:pPr>
      <w:r w:rsidRPr="004E79FD">
        <w:rPr>
          <w:rFonts w:ascii="Verdana" w:hAnsi="Verdana"/>
          <w:sz w:val="20"/>
          <w:szCs w:val="20"/>
        </w:rPr>
        <w:t>We are aware, that if we are found guilty for the above mentioned offences or any project related plagiarism, the SLIIT has right to suspend the project at any time and or to suspend us from the examination and or from the Institution for minimum period of one year”.</w:t>
      </w:r>
    </w:p>
    <w:p w14:paraId="52D8C502" w14:textId="30FA2834" w:rsidR="00A72917" w:rsidRPr="00F721A1" w:rsidRDefault="00A72917" w:rsidP="00817648">
      <w:pPr>
        <w:spacing w:after="160" w:line="259" w:lineRule="auto"/>
        <w:rPr>
          <w:rFonts w:ascii="Verdana" w:hAnsi="Verdana"/>
          <w:color w:val="FF0000"/>
          <w:sz w:val="20"/>
          <w:szCs w:val="20"/>
        </w:rPr>
      </w:pPr>
    </w:p>
    <w:tbl>
      <w:tblPr>
        <w:tblW w:w="9517"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15" w:type="dxa"/>
          <w:bottom w:w="15" w:type="dxa"/>
        </w:tblCellMar>
        <w:tblLook w:val="04A0" w:firstRow="1" w:lastRow="0" w:firstColumn="1" w:lastColumn="0" w:noHBand="0" w:noVBand="1"/>
      </w:tblPr>
      <w:tblGrid>
        <w:gridCol w:w="810"/>
        <w:gridCol w:w="2947"/>
        <w:gridCol w:w="1823"/>
        <w:gridCol w:w="3937"/>
      </w:tblGrid>
      <w:tr w:rsidR="00B631A2" w14:paraId="297EB440" w14:textId="77777777" w:rsidTr="003B375E">
        <w:trPr>
          <w:trHeight w:val="570"/>
        </w:trPr>
        <w:tc>
          <w:tcPr>
            <w:tcW w:w="810" w:type="dxa"/>
            <w:vAlign w:val="bottom"/>
            <w:hideMark/>
          </w:tcPr>
          <w:p w14:paraId="666D2232" w14:textId="77777777" w:rsidR="00060F1A" w:rsidRPr="00C31A05" w:rsidRDefault="00060F1A" w:rsidP="002D222A">
            <w:pPr>
              <w:jc w:val="center"/>
              <w:rPr>
                <w:rFonts w:ascii="Calibri" w:hAnsi="Calibri" w:cs="Calibri"/>
                <w:b/>
                <w:color w:val="000000"/>
                <w:sz w:val="20"/>
                <w:szCs w:val="20"/>
              </w:rPr>
            </w:pPr>
          </w:p>
        </w:tc>
        <w:tc>
          <w:tcPr>
            <w:tcW w:w="2947" w:type="dxa"/>
            <w:vAlign w:val="bottom"/>
            <w:hideMark/>
          </w:tcPr>
          <w:p w14:paraId="03C5C676" w14:textId="77777777" w:rsidR="00060F1A" w:rsidRPr="00C31A05" w:rsidRDefault="00060F1A" w:rsidP="002D222A">
            <w:pPr>
              <w:jc w:val="center"/>
              <w:rPr>
                <w:rFonts w:ascii="Calibri" w:hAnsi="Calibri" w:cs="Calibri"/>
                <w:b/>
                <w:color w:val="000000"/>
                <w:sz w:val="20"/>
                <w:szCs w:val="20"/>
              </w:rPr>
            </w:pPr>
            <w:r w:rsidRPr="00C31A05">
              <w:rPr>
                <w:rFonts w:ascii="Calibri" w:hAnsi="Calibri" w:cs="Calibri"/>
                <w:b/>
                <w:color w:val="000000"/>
                <w:sz w:val="20"/>
                <w:szCs w:val="20"/>
              </w:rPr>
              <w:t>STUDENT NAME</w:t>
            </w:r>
          </w:p>
        </w:tc>
        <w:tc>
          <w:tcPr>
            <w:tcW w:w="1823" w:type="dxa"/>
            <w:vAlign w:val="bottom"/>
            <w:hideMark/>
          </w:tcPr>
          <w:p w14:paraId="555B5EBA" w14:textId="77777777" w:rsidR="00060F1A" w:rsidRPr="00C31A05" w:rsidRDefault="00060F1A" w:rsidP="002D222A">
            <w:pPr>
              <w:jc w:val="center"/>
              <w:rPr>
                <w:rFonts w:ascii="Calibri" w:hAnsi="Calibri" w:cs="Calibri"/>
                <w:b/>
                <w:color w:val="000000"/>
                <w:sz w:val="20"/>
                <w:szCs w:val="20"/>
              </w:rPr>
            </w:pPr>
            <w:r w:rsidRPr="00C31A05">
              <w:rPr>
                <w:rFonts w:ascii="Calibri" w:hAnsi="Calibri" w:cs="Calibri"/>
                <w:b/>
                <w:color w:val="000000"/>
                <w:sz w:val="20"/>
                <w:szCs w:val="20"/>
              </w:rPr>
              <w:t>STUDENT NO.</w:t>
            </w:r>
          </w:p>
        </w:tc>
        <w:tc>
          <w:tcPr>
            <w:tcW w:w="3937" w:type="dxa"/>
            <w:vAlign w:val="bottom"/>
            <w:hideMark/>
          </w:tcPr>
          <w:p w14:paraId="234F04FA" w14:textId="167F622E" w:rsidR="00060F1A" w:rsidRPr="00C31A05" w:rsidRDefault="009E0284" w:rsidP="002D222A">
            <w:pPr>
              <w:jc w:val="center"/>
              <w:rPr>
                <w:rFonts w:ascii="Calibri" w:hAnsi="Calibri" w:cs="Calibri"/>
                <w:b/>
                <w:color w:val="000000"/>
                <w:sz w:val="20"/>
                <w:szCs w:val="20"/>
              </w:rPr>
            </w:pPr>
            <w:r>
              <w:rPr>
                <w:rFonts w:ascii="Calibri" w:hAnsi="Calibri" w:cs="Calibri"/>
                <w:b/>
                <w:color w:val="000000"/>
                <w:sz w:val="20"/>
                <w:szCs w:val="20"/>
              </w:rPr>
              <w:t>Signature</w:t>
            </w:r>
          </w:p>
        </w:tc>
      </w:tr>
      <w:tr w:rsidR="00B631A2" w:rsidRPr="00861B9C" w14:paraId="1B0DC2E6" w14:textId="77777777" w:rsidTr="003B375E">
        <w:trPr>
          <w:trHeight w:val="1280"/>
        </w:trPr>
        <w:tc>
          <w:tcPr>
            <w:tcW w:w="810" w:type="dxa"/>
            <w:vAlign w:val="bottom"/>
            <w:hideMark/>
          </w:tcPr>
          <w:p w14:paraId="1C5F36DA" w14:textId="77777777" w:rsidR="00060F1A" w:rsidRDefault="00060F1A" w:rsidP="002D222A">
            <w:pPr>
              <w:jc w:val="center"/>
              <w:rPr>
                <w:rFonts w:ascii="Calibri" w:hAnsi="Calibri" w:cs="Calibri"/>
                <w:color w:val="000000"/>
                <w:sz w:val="22"/>
                <w:szCs w:val="22"/>
              </w:rPr>
            </w:pPr>
            <w:r>
              <w:rPr>
                <w:rFonts w:ascii="Calibri" w:hAnsi="Calibri" w:cs="Calibri"/>
                <w:color w:val="000000"/>
                <w:sz w:val="22"/>
                <w:szCs w:val="22"/>
              </w:rPr>
              <w:t>1</w:t>
            </w:r>
          </w:p>
        </w:tc>
        <w:tc>
          <w:tcPr>
            <w:tcW w:w="2947" w:type="dxa"/>
            <w:vAlign w:val="bottom"/>
            <w:hideMark/>
          </w:tcPr>
          <w:p w14:paraId="0BC7FACD" w14:textId="322B8B1F" w:rsidR="00060F1A" w:rsidRPr="00BC2F9D" w:rsidRDefault="00C7705C" w:rsidP="002D222A">
            <w:pPr>
              <w:rPr>
                <w:rFonts w:ascii="Calibri" w:hAnsi="Calibri" w:cs="Calibri"/>
                <w:color w:val="BFBFBF"/>
              </w:rPr>
            </w:pPr>
            <w:r w:rsidRPr="00BC2F9D">
              <w:t>Liyanage M.L.A.P.</w:t>
            </w:r>
          </w:p>
        </w:tc>
        <w:tc>
          <w:tcPr>
            <w:tcW w:w="1823" w:type="dxa"/>
            <w:vAlign w:val="bottom"/>
            <w:hideMark/>
          </w:tcPr>
          <w:p w14:paraId="11ED4764" w14:textId="0F4AF2E7" w:rsidR="00060F1A" w:rsidRPr="00BC2F9D" w:rsidRDefault="00060F1A" w:rsidP="002D222A">
            <w:pPr>
              <w:rPr>
                <w:rFonts w:ascii="Calibri" w:hAnsi="Calibri" w:cs="Calibri"/>
                <w:color w:val="000000"/>
              </w:rPr>
            </w:pPr>
            <w:r w:rsidRPr="00BC2F9D">
              <w:rPr>
                <w:rFonts w:ascii="Calibri" w:hAnsi="Calibri" w:cs="Calibri"/>
                <w:color w:val="000000"/>
              </w:rPr>
              <w:t> </w:t>
            </w:r>
            <w:r w:rsidR="00DE28A0" w:rsidRPr="00BC2F9D">
              <w:rPr>
                <w:lang w:bidi="si-LK"/>
              </w:rPr>
              <w:t>IT19120812</w:t>
            </w:r>
          </w:p>
        </w:tc>
        <w:tc>
          <w:tcPr>
            <w:tcW w:w="3937" w:type="dxa"/>
            <w:vAlign w:val="bottom"/>
          </w:tcPr>
          <w:p w14:paraId="4DCBB5E4" w14:textId="31A2A8EC" w:rsidR="00060F1A" w:rsidRDefault="001C44C3" w:rsidP="002D222A">
            <w:pPr>
              <w:rPr>
                <w:rFonts w:ascii="Calibri" w:hAnsi="Calibri" w:cs="Calibri"/>
                <w:color w:val="000000"/>
                <w:sz w:val="20"/>
                <w:szCs w:val="20"/>
              </w:rPr>
            </w:pPr>
            <w:r>
              <w:rPr>
                <w:rFonts w:ascii="Calibri" w:hAnsi="Calibri" w:cs="Calibri"/>
                <w:noProof/>
                <w:color w:val="000000"/>
                <w:sz w:val="20"/>
                <w:szCs w:val="20"/>
              </w:rPr>
              <w:drawing>
                <wp:anchor distT="0" distB="0" distL="114300" distR="114300" simplePos="0" relativeHeight="251658243" behindDoc="1" locked="0" layoutInCell="1" allowOverlap="1" wp14:anchorId="6DD4AB4E" wp14:editId="7461BC4B">
                  <wp:simplePos x="0" y="0"/>
                  <wp:positionH relativeFrom="column">
                    <wp:posOffset>510540</wp:posOffset>
                  </wp:positionH>
                  <wp:positionV relativeFrom="paragraph">
                    <wp:posOffset>4445</wp:posOffset>
                  </wp:positionV>
                  <wp:extent cx="1310640" cy="1059180"/>
                  <wp:effectExtent l="0" t="0" r="3810" b="7620"/>
                  <wp:wrapTight wrapText="bothSides">
                    <wp:wrapPolygon edited="0">
                      <wp:start x="0" y="0"/>
                      <wp:lineTo x="0" y="21367"/>
                      <wp:lineTo x="21349" y="21367"/>
                      <wp:lineTo x="21349" y="0"/>
                      <wp:lineTo x="0" y="0"/>
                    </wp:wrapPolygon>
                  </wp:wrapTight>
                  <wp:docPr id="5" name="Picture 5"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arrow&#10;&#10;Description automatically generated"/>
                          <pic:cNvPicPr/>
                        </pic:nvPicPr>
                        <pic:blipFill>
                          <a:blip r:embed="rId13" cstate="print">
                            <a:extLst>
                              <a:ext uri="{BEBA8EAE-BF5A-486C-A8C5-ECC9F3942E4B}">
                                <a14:imgProps xmlns:a14="http://schemas.microsoft.com/office/drawing/2010/main">
                                  <a14:imgLayer r:embed="rId14">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310640" cy="105918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noProof/>
                <w:color w:val="000000"/>
                <w:sz w:val="20"/>
                <w:szCs w:val="20"/>
              </w:rPr>
              <w:t xml:space="preserve">             </w:t>
            </w:r>
            <w:r>
              <w:rPr>
                <w:rFonts w:ascii="Calibri" w:hAnsi="Calibri" w:cs="Calibri"/>
                <w:color w:val="000000"/>
                <w:sz w:val="20"/>
                <w:szCs w:val="20"/>
              </w:rPr>
              <w:t xml:space="preserve">  </w:t>
            </w:r>
          </w:p>
        </w:tc>
      </w:tr>
      <w:tr w:rsidR="00B631A2" w14:paraId="2C9D803B" w14:textId="77777777" w:rsidTr="00AC52EA">
        <w:trPr>
          <w:trHeight w:val="1379"/>
        </w:trPr>
        <w:tc>
          <w:tcPr>
            <w:tcW w:w="810" w:type="dxa"/>
            <w:vAlign w:val="bottom"/>
            <w:hideMark/>
          </w:tcPr>
          <w:p w14:paraId="79FAA793" w14:textId="77777777" w:rsidR="00060F1A" w:rsidRDefault="00060F1A" w:rsidP="002D222A">
            <w:pPr>
              <w:jc w:val="center"/>
              <w:rPr>
                <w:rFonts w:ascii="Calibri" w:hAnsi="Calibri" w:cs="Calibri"/>
                <w:color w:val="000000"/>
                <w:sz w:val="22"/>
                <w:szCs w:val="22"/>
              </w:rPr>
            </w:pPr>
            <w:r>
              <w:rPr>
                <w:rFonts w:ascii="Calibri" w:hAnsi="Calibri" w:cs="Calibri"/>
                <w:color w:val="000000"/>
                <w:sz w:val="22"/>
                <w:szCs w:val="22"/>
              </w:rPr>
              <w:t>2</w:t>
            </w:r>
          </w:p>
        </w:tc>
        <w:tc>
          <w:tcPr>
            <w:tcW w:w="2947" w:type="dxa"/>
            <w:vAlign w:val="bottom"/>
            <w:hideMark/>
          </w:tcPr>
          <w:p w14:paraId="1FFBB12F" w14:textId="735EB65A" w:rsidR="00060F1A" w:rsidRPr="00BC2F9D" w:rsidRDefault="003B375E" w:rsidP="002D222A">
            <w:pPr>
              <w:rPr>
                <w:rFonts w:ascii="Calibri" w:hAnsi="Calibri" w:cs="Calibri"/>
                <w:color w:val="000000"/>
              </w:rPr>
            </w:pPr>
            <w:proofErr w:type="spellStart"/>
            <w:r w:rsidRPr="00BC2F9D">
              <w:rPr>
                <w:color w:val="000000"/>
              </w:rPr>
              <w:t>Thammita</w:t>
            </w:r>
            <w:proofErr w:type="spellEnd"/>
            <w:r w:rsidRPr="00BC2F9D">
              <w:rPr>
                <w:color w:val="000000"/>
              </w:rPr>
              <w:t xml:space="preserve"> D.H.M.M.P.</w:t>
            </w:r>
          </w:p>
        </w:tc>
        <w:tc>
          <w:tcPr>
            <w:tcW w:w="1823" w:type="dxa"/>
            <w:vAlign w:val="bottom"/>
            <w:hideMark/>
          </w:tcPr>
          <w:p w14:paraId="15C91871" w14:textId="4F734076" w:rsidR="00060F1A" w:rsidRPr="00BC2F9D" w:rsidRDefault="00060F1A" w:rsidP="002D222A">
            <w:pPr>
              <w:rPr>
                <w:rFonts w:ascii="Calibri" w:hAnsi="Calibri" w:cs="Calibri"/>
                <w:color w:val="000000"/>
              </w:rPr>
            </w:pPr>
            <w:r w:rsidRPr="00BC2F9D">
              <w:rPr>
                <w:rFonts w:ascii="Calibri" w:hAnsi="Calibri" w:cs="Calibri"/>
                <w:color w:val="000000"/>
              </w:rPr>
              <w:t> </w:t>
            </w:r>
            <w:r w:rsidR="009A4267" w:rsidRPr="00BC2F9D">
              <w:rPr>
                <w:lang w:bidi="si-LK"/>
              </w:rPr>
              <w:t>IT19120362</w:t>
            </w:r>
          </w:p>
        </w:tc>
        <w:tc>
          <w:tcPr>
            <w:tcW w:w="3937" w:type="dxa"/>
            <w:vAlign w:val="bottom"/>
          </w:tcPr>
          <w:p w14:paraId="54B7DCC6" w14:textId="2F3A2D48" w:rsidR="00060F1A" w:rsidRDefault="00390A52" w:rsidP="002D222A">
            <w:pPr>
              <w:rPr>
                <w:rFonts w:ascii="Calibri" w:hAnsi="Calibri" w:cs="Calibri"/>
                <w:color w:val="000000"/>
                <w:sz w:val="20"/>
                <w:szCs w:val="20"/>
              </w:rPr>
            </w:pPr>
            <w:r>
              <w:rPr>
                <w:rFonts w:ascii="Calibri" w:hAnsi="Calibri" w:cs="Calibri"/>
                <w:noProof/>
                <w:color w:val="000000"/>
                <w:sz w:val="20"/>
                <w:szCs w:val="20"/>
              </w:rPr>
              <w:t xml:space="preserve">           </w:t>
            </w:r>
            <w:r w:rsidR="00F100A6">
              <w:rPr>
                <w:rFonts w:ascii="Calibri" w:hAnsi="Calibri" w:cs="Calibri"/>
                <w:noProof/>
                <w:color w:val="000000"/>
                <w:sz w:val="20"/>
                <w:szCs w:val="20"/>
              </w:rPr>
              <w:drawing>
                <wp:anchor distT="0" distB="0" distL="114300" distR="114300" simplePos="0" relativeHeight="251658241" behindDoc="1" locked="0" layoutInCell="1" allowOverlap="1" wp14:anchorId="0FDAFBB5" wp14:editId="4B834FB5">
                  <wp:simplePos x="0" y="0"/>
                  <wp:positionH relativeFrom="column">
                    <wp:posOffset>316865</wp:posOffset>
                  </wp:positionH>
                  <wp:positionV relativeFrom="paragraph">
                    <wp:posOffset>47625</wp:posOffset>
                  </wp:positionV>
                  <wp:extent cx="1676400" cy="706120"/>
                  <wp:effectExtent l="0" t="0" r="0" b="0"/>
                  <wp:wrapNone/>
                  <wp:docPr id="2" name="Picture 2" descr="A black and white image of a guit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image of a guita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6400" cy="706120"/>
                          </a:xfrm>
                          <a:prstGeom prst="rect">
                            <a:avLst/>
                          </a:prstGeom>
                        </pic:spPr>
                      </pic:pic>
                    </a:graphicData>
                  </a:graphic>
                  <wp14:sizeRelH relativeFrom="page">
                    <wp14:pctWidth>0</wp14:pctWidth>
                  </wp14:sizeRelH>
                  <wp14:sizeRelV relativeFrom="page">
                    <wp14:pctHeight>0</wp14:pctHeight>
                  </wp14:sizeRelV>
                </wp:anchor>
              </w:drawing>
            </w:r>
          </w:p>
        </w:tc>
      </w:tr>
      <w:tr w:rsidR="00B631A2" w14:paraId="43E77C2F" w14:textId="77777777" w:rsidTr="00AC52EA">
        <w:trPr>
          <w:trHeight w:val="1217"/>
        </w:trPr>
        <w:tc>
          <w:tcPr>
            <w:tcW w:w="810" w:type="dxa"/>
            <w:vAlign w:val="bottom"/>
            <w:hideMark/>
          </w:tcPr>
          <w:p w14:paraId="314D2B48" w14:textId="77777777" w:rsidR="00060F1A" w:rsidRDefault="00060F1A" w:rsidP="002D222A">
            <w:pPr>
              <w:jc w:val="center"/>
              <w:rPr>
                <w:rFonts w:ascii="Calibri" w:hAnsi="Calibri" w:cs="Calibri"/>
                <w:color w:val="000000"/>
                <w:sz w:val="22"/>
                <w:szCs w:val="22"/>
              </w:rPr>
            </w:pPr>
            <w:r>
              <w:rPr>
                <w:rFonts w:ascii="Calibri" w:hAnsi="Calibri" w:cs="Calibri"/>
                <w:color w:val="000000"/>
                <w:sz w:val="22"/>
                <w:szCs w:val="22"/>
              </w:rPr>
              <w:t>3</w:t>
            </w:r>
          </w:p>
        </w:tc>
        <w:tc>
          <w:tcPr>
            <w:tcW w:w="2947" w:type="dxa"/>
            <w:vAlign w:val="bottom"/>
            <w:hideMark/>
          </w:tcPr>
          <w:p w14:paraId="78822672" w14:textId="08B21064" w:rsidR="00060F1A" w:rsidRPr="00BC2F9D" w:rsidRDefault="00F31AF7" w:rsidP="002D222A">
            <w:pPr>
              <w:rPr>
                <w:rFonts w:ascii="Calibri" w:hAnsi="Calibri" w:cs="Calibri"/>
                <w:color w:val="000000"/>
              </w:rPr>
            </w:pPr>
            <w:proofErr w:type="spellStart"/>
            <w:r w:rsidRPr="00BC2F9D">
              <w:rPr>
                <w:color w:val="000000"/>
              </w:rPr>
              <w:t>Hirimathugoda</w:t>
            </w:r>
            <w:proofErr w:type="spellEnd"/>
            <w:r w:rsidRPr="00BC2F9D">
              <w:rPr>
                <w:color w:val="000000"/>
              </w:rPr>
              <w:t xml:space="preserve"> U.J.</w:t>
            </w:r>
          </w:p>
        </w:tc>
        <w:tc>
          <w:tcPr>
            <w:tcW w:w="1823" w:type="dxa"/>
            <w:vAlign w:val="bottom"/>
            <w:hideMark/>
          </w:tcPr>
          <w:p w14:paraId="3409D395" w14:textId="0AEF6DE6" w:rsidR="00060F1A" w:rsidRPr="00BC2F9D" w:rsidRDefault="00060F1A" w:rsidP="002D222A">
            <w:pPr>
              <w:rPr>
                <w:rFonts w:ascii="Calibri" w:hAnsi="Calibri" w:cs="Calibri"/>
                <w:color w:val="000000"/>
              </w:rPr>
            </w:pPr>
            <w:r w:rsidRPr="00BC2F9D">
              <w:rPr>
                <w:rFonts w:ascii="Calibri" w:hAnsi="Calibri" w:cs="Calibri"/>
                <w:color w:val="000000"/>
              </w:rPr>
              <w:t> </w:t>
            </w:r>
            <w:r w:rsidR="00377E92" w:rsidRPr="00BC2F9D">
              <w:rPr>
                <w:lang w:bidi="si-LK"/>
              </w:rPr>
              <w:t>IT19138114</w:t>
            </w:r>
          </w:p>
        </w:tc>
        <w:tc>
          <w:tcPr>
            <w:tcW w:w="3937" w:type="dxa"/>
            <w:vAlign w:val="bottom"/>
          </w:tcPr>
          <w:p w14:paraId="38AC4533" w14:textId="21CB2958" w:rsidR="00060F1A" w:rsidRDefault="00B53558" w:rsidP="002D222A">
            <w:pPr>
              <w:rPr>
                <w:rFonts w:ascii="Calibri" w:hAnsi="Calibri" w:cs="Calibri"/>
                <w:color w:val="000000"/>
                <w:sz w:val="20"/>
                <w:szCs w:val="20"/>
              </w:rPr>
            </w:pPr>
            <w:r>
              <w:rPr>
                <w:rFonts w:ascii="Calibri" w:hAnsi="Calibri" w:cs="Calibri"/>
                <w:noProof/>
                <w:color w:val="000000"/>
                <w:sz w:val="20"/>
                <w:szCs w:val="20"/>
              </w:rPr>
              <w:drawing>
                <wp:anchor distT="0" distB="0" distL="114300" distR="114300" simplePos="0" relativeHeight="251658244" behindDoc="0" locked="0" layoutInCell="1" allowOverlap="1" wp14:anchorId="09FDE033" wp14:editId="44E09B6D">
                  <wp:simplePos x="0" y="0"/>
                  <wp:positionH relativeFrom="column">
                    <wp:posOffset>410845</wp:posOffset>
                  </wp:positionH>
                  <wp:positionV relativeFrom="page">
                    <wp:posOffset>107950</wp:posOffset>
                  </wp:positionV>
                  <wp:extent cx="1843405" cy="691515"/>
                  <wp:effectExtent l="0" t="0" r="4445" b="0"/>
                  <wp:wrapTopAndBottom/>
                  <wp:docPr id="10" name="Picture 10" descr="A picture containing computer, dark, domestic ca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omputer, dark, domestic cat, night sky&#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43405" cy="691515"/>
                          </a:xfrm>
                          <a:prstGeom prst="rect">
                            <a:avLst/>
                          </a:prstGeom>
                        </pic:spPr>
                      </pic:pic>
                    </a:graphicData>
                  </a:graphic>
                  <wp14:sizeRelH relativeFrom="margin">
                    <wp14:pctWidth>0</wp14:pctWidth>
                  </wp14:sizeRelH>
                  <wp14:sizeRelV relativeFrom="margin">
                    <wp14:pctHeight>0</wp14:pctHeight>
                  </wp14:sizeRelV>
                </wp:anchor>
              </w:drawing>
            </w:r>
          </w:p>
        </w:tc>
      </w:tr>
      <w:tr w:rsidR="00B631A2" w14:paraId="410240E2" w14:textId="77777777" w:rsidTr="003B375E">
        <w:trPr>
          <w:trHeight w:val="1487"/>
        </w:trPr>
        <w:tc>
          <w:tcPr>
            <w:tcW w:w="810" w:type="dxa"/>
            <w:vAlign w:val="bottom"/>
            <w:hideMark/>
          </w:tcPr>
          <w:p w14:paraId="2293FBEE" w14:textId="77777777" w:rsidR="00060F1A" w:rsidRDefault="00060F1A" w:rsidP="002D222A">
            <w:pPr>
              <w:jc w:val="center"/>
              <w:rPr>
                <w:rFonts w:ascii="Calibri" w:hAnsi="Calibri" w:cs="Calibri"/>
                <w:color w:val="000000"/>
                <w:sz w:val="22"/>
                <w:szCs w:val="22"/>
              </w:rPr>
            </w:pPr>
            <w:r>
              <w:rPr>
                <w:rFonts w:ascii="Calibri" w:hAnsi="Calibri" w:cs="Calibri"/>
                <w:color w:val="000000"/>
                <w:sz w:val="22"/>
                <w:szCs w:val="22"/>
              </w:rPr>
              <w:t>4</w:t>
            </w:r>
          </w:p>
        </w:tc>
        <w:tc>
          <w:tcPr>
            <w:tcW w:w="2947" w:type="dxa"/>
            <w:vAlign w:val="bottom"/>
            <w:hideMark/>
          </w:tcPr>
          <w:p w14:paraId="22349FAC" w14:textId="00C3BBA3" w:rsidR="00060F1A" w:rsidRPr="00BC2F9D" w:rsidRDefault="001E043E" w:rsidP="002D222A">
            <w:pPr>
              <w:rPr>
                <w:rFonts w:ascii="Calibri" w:hAnsi="Calibri" w:cs="Calibri"/>
                <w:color w:val="000000"/>
              </w:rPr>
            </w:pPr>
            <w:r w:rsidRPr="00BC2F9D">
              <w:rPr>
                <w:color w:val="000000"/>
              </w:rPr>
              <w:t>Liyanage N.L.T.N.</w:t>
            </w:r>
          </w:p>
        </w:tc>
        <w:tc>
          <w:tcPr>
            <w:tcW w:w="1823" w:type="dxa"/>
            <w:vAlign w:val="bottom"/>
            <w:hideMark/>
          </w:tcPr>
          <w:p w14:paraId="57DE4487" w14:textId="338620A1" w:rsidR="00060F1A" w:rsidRPr="00BC2F9D" w:rsidRDefault="005604E9" w:rsidP="002D222A">
            <w:pPr>
              <w:rPr>
                <w:rFonts w:ascii="Calibri" w:hAnsi="Calibri" w:cs="Calibri"/>
                <w:color w:val="000000"/>
              </w:rPr>
            </w:pPr>
            <w:r w:rsidRPr="00BC2F9D">
              <w:rPr>
                <w:lang w:bidi="si-LK"/>
              </w:rPr>
              <w:t>IT19184546</w:t>
            </w:r>
          </w:p>
        </w:tc>
        <w:tc>
          <w:tcPr>
            <w:tcW w:w="3937" w:type="dxa"/>
            <w:vAlign w:val="bottom"/>
          </w:tcPr>
          <w:p w14:paraId="31A5CEFB" w14:textId="1FD0E715" w:rsidR="00060F1A" w:rsidRDefault="00B631A2" w:rsidP="002D222A">
            <w:pPr>
              <w:rPr>
                <w:rFonts w:ascii="Calibri" w:hAnsi="Calibri" w:cs="Calibri"/>
                <w:color w:val="000000"/>
                <w:sz w:val="20"/>
                <w:szCs w:val="20"/>
              </w:rPr>
            </w:pPr>
            <w:r>
              <w:rPr>
                <w:rFonts w:ascii="Calibri" w:hAnsi="Calibri" w:cs="Calibri"/>
                <w:noProof/>
                <w:color w:val="000000"/>
                <w:sz w:val="20"/>
                <w:szCs w:val="20"/>
              </w:rPr>
              <w:drawing>
                <wp:anchor distT="0" distB="0" distL="114300" distR="114300" simplePos="0" relativeHeight="251658242" behindDoc="0" locked="0" layoutInCell="1" allowOverlap="1" wp14:anchorId="2C3DC322" wp14:editId="120A61EB">
                  <wp:simplePos x="0" y="0"/>
                  <wp:positionH relativeFrom="column">
                    <wp:posOffset>357505</wp:posOffset>
                  </wp:positionH>
                  <wp:positionV relativeFrom="page">
                    <wp:posOffset>212090</wp:posOffset>
                  </wp:positionV>
                  <wp:extent cx="1457325" cy="673735"/>
                  <wp:effectExtent l="0" t="0" r="0" b="0"/>
                  <wp:wrapTopAndBottom/>
                  <wp:docPr id="3" name="Picture 3"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57325" cy="673735"/>
                          </a:xfrm>
                          <a:prstGeom prst="rect">
                            <a:avLst/>
                          </a:prstGeom>
                        </pic:spPr>
                      </pic:pic>
                    </a:graphicData>
                  </a:graphic>
                  <wp14:sizeRelH relativeFrom="margin">
                    <wp14:pctWidth>0</wp14:pctWidth>
                  </wp14:sizeRelH>
                  <wp14:sizeRelV relativeFrom="margin">
                    <wp14:pctHeight>0</wp14:pctHeight>
                  </wp14:sizeRelV>
                </wp:anchor>
              </w:drawing>
            </w:r>
          </w:p>
        </w:tc>
      </w:tr>
    </w:tbl>
    <w:p w14:paraId="49239D0F" w14:textId="77777777" w:rsidR="00A72917" w:rsidRDefault="00A72917" w:rsidP="00A72917">
      <w:pPr>
        <w:spacing w:line="360" w:lineRule="auto"/>
        <w:ind w:left="720"/>
        <w:jc w:val="both"/>
        <w:rPr>
          <w:rFonts w:ascii="Verdana" w:hAnsi="Verdana"/>
          <w:sz w:val="20"/>
          <w:szCs w:val="20"/>
        </w:rPr>
      </w:pPr>
    </w:p>
    <w:p w14:paraId="2254EDBE" w14:textId="1F90B068" w:rsidR="00A150F3" w:rsidRDefault="00A150F3">
      <w:pPr>
        <w:spacing w:after="160" w:line="259" w:lineRule="auto"/>
        <w:rPr>
          <w:b/>
          <w:bCs/>
        </w:rPr>
      </w:pPr>
    </w:p>
    <w:p w14:paraId="6AEEFD94" w14:textId="7BDB7045" w:rsidR="00426352" w:rsidRPr="003E0600" w:rsidRDefault="00426352">
      <w:r w:rsidRPr="00426352">
        <w:rPr>
          <w:b/>
          <w:bCs/>
        </w:rPr>
        <w:t>Appendix 1</w:t>
      </w:r>
      <w:r w:rsidR="009B59D0">
        <w:rPr>
          <w:b/>
          <w:bCs/>
        </w:rPr>
        <w:t xml:space="preserve">: </w:t>
      </w:r>
      <w:r w:rsidR="009B59D0" w:rsidRPr="00596B4C">
        <w:rPr>
          <w:b/>
          <w:bCs/>
          <w:color w:val="000000" w:themeColor="text1"/>
        </w:rPr>
        <w:t>Reply email from the supervisor</w:t>
      </w:r>
    </w:p>
    <w:p w14:paraId="6F906DE4" w14:textId="485F9BE6" w:rsidR="00426352" w:rsidRDefault="00426352"/>
    <w:p w14:paraId="07F292C3" w14:textId="2B1D4087" w:rsidR="00426352" w:rsidRDefault="0005219B">
      <w:r w:rsidRPr="001A0682">
        <w:rPr>
          <w:noProof/>
        </w:rPr>
        <w:drawing>
          <wp:inline distT="0" distB="0" distL="0" distR="0" wp14:anchorId="1C4152F0" wp14:editId="11177724">
            <wp:extent cx="5732145" cy="4853305"/>
            <wp:effectExtent l="0" t="0" r="1905" b="4445"/>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18"/>
                    <a:stretch>
                      <a:fillRect/>
                    </a:stretch>
                  </pic:blipFill>
                  <pic:spPr>
                    <a:xfrm>
                      <a:off x="0" y="0"/>
                      <a:ext cx="5732145" cy="4853305"/>
                    </a:xfrm>
                    <a:prstGeom prst="rect">
                      <a:avLst/>
                    </a:prstGeom>
                  </pic:spPr>
                </pic:pic>
              </a:graphicData>
            </a:graphic>
          </wp:inline>
        </w:drawing>
      </w:r>
    </w:p>
    <w:p w14:paraId="747D68E1" w14:textId="440E2243" w:rsidR="00426352" w:rsidRDefault="00426352"/>
    <w:p w14:paraId="23516F1F" w14:textId="1C4AD319" w:rsidR="00426352" w:rsidRDefault="00426352"/>
    <w:p w14:paraId="365555E4" w14:textId="02CCDC4E" w:rsidR="00FD50A5" w:rsidRDefault="00FD50A5"/>
    <w:p w14:paraId="082C52F6" w14:textId="77777777" w:rsidR="00FD50A5" w:rsidRDefault="00FD50A5"/>
    <w:p w14:paraId="46CB25E0" w14:textId="77777777" w:rsidR="0005219B" w:rsidRDefault="0005219B">
      <w:pPr>
        <w:spacing w:after="160" w:line="259" w:lineRule="auto"/>
        <w:rPr>
          <w:b/>
          <w:bCs/>
        </w:rPr>
      </w:pPr>
      <w:r>
        <w:rPr>
          <w:b/>
          <w:bCs/>
        </w:rPr>
        <w:br w:type="page"/>
      </w:r>
    </w:p>
    <w:p w14:paraId="0C4E3D01" w14:textId="77777777" w:rsidR="0005219B" w:rsidRDefault="0005219B">
      <w:pPr>
        <w:rPr>
          <w:b/>
          <w:bCs/>
        </w:rPr>
      </w:pPr>
    </w:p>
    <w:p w14:paraId="4992A09A" w14:textId="77777777" w:rsidR="0005219B" w:rsidRDefault="0005219B">
      <w:pPr>
        <w:rPr>
          <w:b/>
          <w:bCs/>
        </w:rPr>
      </w:pPr>
    </w:p>
    <w:p w14:paraId="245C42C9" w14:textId="553249D5" w:rsidR="00426352" w:rsidRDefault="00426352">
      <w:pPr>
        <w:rPr>
          <w:b/>
          <w:bCs/>
        </w:rPr>
      </w:pPr>
      <w:r w:rsidRPr="00426352">
        <w:rPr>
          <w:b/>
          <w:bCs/>
        </w:rPr>
        <w:t xml:space="preserve">Appendix </w:t>
      </w:r>
      <w:r>
        <w:rPr>
          <w:b/>
          <w:bCs/>
        </w:rPr>
        <w:t>2</w:t>
      </w:r>
      <w:r w:rsidR="009B59D0">
        <w:rPr>
          <w:b/>
          <w:bCs/>
        </w:rPr>
        <w:t xml:space="preserve">:  </w:t>
      </w:r>
      <w:r w:rsidR="009B59D0" w:rsidRPr="00596B4C">
        <w:rPr>
          <w:b/>
          <w:bCs/>
          <w:color w:val="000000" w:themeColor="text1"/>
        </w:rPr>
        <w:t xml:space="preserve">Reply email from the </w:t>
      </w:r>
      <w:r w:rsidR="009B59D0">
        <w:rPr>
          <w:b/>
          <w:bCs/>
          <w:color w:val="000000" w:themeColor="text1"/>
        </w:rPr>
        <w:t>co-</w:t>
      </w:r>
      <w:r w:rsidR="009B59D0" w:rsidRPr="00596B4C">
        <w:rPr>
          <w:b/>
          <w:bCs/>
          <w:color w:val="000000" w:themeColor="text1"/>
        </w:rPr>
        <w:t>supervisor</w:t>
      </w:r>
    </w:p>
    <w:p w14:paraId="5FC3E404" w14:textId="792A813B" w:rsidR="00426352" w:rsidRDefault="00426352">
      <w:pPr>
        <w:rPr>
          <w:b/>
          <w:bCs/>
        </w:rPr>
      </w:pPr>
    </w:p>
    <w:p w14:paraId="5E7608A5" w14:textId="4DB5FE18" w:rsidR="00426352" w:rsidRPr="00426352" w:rsidRDefault="00426352">
      <w:pPr>
        <w:rPr>
          <w:b/>
          <w:bCs/>
        </w:rPr>
      </w:pPr>
    </w:p>
    <w:p w14:paraId="3FCDF2E6" w14:textId="4C81D4A4" w:rsidR="00426352" w:rsidRDefault="007B4F0A">
      <w:r w:rsidRPr="0081177B">
        <w:rPr>
          <w:noProof/>
        </w:rPr>
        <w:drawing>
          <wp:inline distT="0" distB="0" distL="0" distR="0" wp14:anchorId="2BC77FE1" wp14:editId="122F7A12">
            <wp:extent cx="6305909" cy="3356585"/>
            <wp:effectExtent l="0" t="0" r="0" b="0"/>
            <wp:docPr id="29" name="Picture 29"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 Teams&#10;&#10;Description automatically generated"/>
                    <pic:cNvPicPr/>
                  </pic:nvPicPr>
                  <pic:blipFill>
                    <a:blip r:embed="rId19"/>
                    <a:stretch>
                      <a:fillRect/>
                    </a:stretch>
                  </pic:blipFill>
                  <pic:spPr>
                    <a:xfrm>
                      <a:off x="0" y="0"/>
                      <a:ext cx="6320960" cy="3364596"/>
                    </a:xfrm>
                    <a:prstGeom prst="rect">
                      <a:avLst/>
                    </a:prstGeom>
                  </pic:spPr>
                </pic:pic>
              </a:graphicData>
            </a:graphic>
          </wp:inline>
        </w:drawing>
      </w:r>
    </w:p>
    <w:p w14:paraId="57720ED3" w14:textId="77777777" w:rsidR="004E3825" w:rsidRDefault="004E3825"/>
    <w:p w14:paraId="628A2E7D" w14:textId="77777777" w:rsidR="004E3825" w:rsidRDefault="004E3825"/>
    <w:p w14:paraId="5B273C27" w14:textId="77777777" w:rsidR="004E3825" w:rsidRDefault="004E3825"/>
    <w:p w14:paraId="02D4EB2C" w14:textId="77777777" w:rsidR="00335F9A" w:rsidRDefault="00335F9A">
      <w:pPr>
        <w:spacing w:after="160" w:line="259" w:lineRule="auto"/>
        <w:rPr>
          <w:b/>
          <w:bCs/>
        </w:rPr>
      </w:pPr>
      <w:r>
        <w:rPr>
          <w:b/>
          <w:bCs/>
        </w:rPr>
        <w:br w:type="page"/>
      </w:r>
    </w:p>
    <w:p w14:paraId="0E1F2059" w14:textId="77777777" w:rsidR="00335F9A" w:rsidRDefault="00335F9A" w:rsidP="004E3825">
      <w:pPr>
        <w:rPr>
          <w:b/>
          <w:bCs/>
        </w:rPr>
      </w:pPr>
    </w:p>
    <w:p w14:paraId="40A88BA6" w14:textId="77777777" w:rsidR="00335F9A" w:rsidRDefault="00335F9A" w:rsidP="004E3825">
      <w:pPr>
        <w:rPr>
          <w:b/>
          <w:bCs/>
        </w:rPr>
      </w:pPr>
    </w:p>
    <w:p w14:paraId="150B0C88" w14:textId="5B28A0AA" w:rsidR="004E3825" w:rsidRDefault="004E3825" w:rsidP="004E3825">
      <w:pPr>
        <w:rPr>
          <w:b/>
          <w:bCs/>
        </w:rPr>
      </w:pPr>
      <w:r w:rsidRPr="00426352">
        <w:rPr>
          <w:b/>
          <w:bCs/>
        </w:rPr>
        <w:t xml:space="preserve">Appendix </w:t>
      </w:r>
      <w:r w:rsidR="00B02B40">
        <w:rPr>
          <w:b/>
          <w:bCs/>
        </w:rPr>
        <w:t>3</w:t>
      </w:r>
      <w:r>
        <w:rPr>
          <w:b/>
          <w:bCs/>
        </w:rPr>
        <w:t xml:space="preserve">:  </w:t>
      </w:r>
      <w:r w:rsidRPr="00596B4C">
        <w:rPr>
          <w:b/>
          <w:bCs/>
          <w:color w:val="000000" w:themeColor="text1"/>
        </w:rPr>
        <w:t xml:space="preserve">Reply email from the </w:t>
      </w:r>
      <w:r w:rsidR="00B02B40">
        <w:rPr>
          <w:b/>
          <w:bCs/>
          <w:color w:val="000000" w:themeColor="text1"/>
        </w:rPr>
        <w:t xml:space="preserve">external </w:t>
      </w:r>
      <w:r w:rsidRPr="00596B4C">
        <w:rPr>
          <w:b/>
          <w:bCs/>
          <w:color w:val="000000" w:themeColor="text1"/>
        </w:rPr>
        <w:t>supervisor</w:t>
      </w:r>
    </w:p>
    <w:p w14:paraId="0597364E" w14:textId="77777777" w:rsidR="004E3825" w:rsidRDefault="004E3825"/>
    <w:p w14:paraId="2BA0430B" w14:textId="4996E144" w:rsidR="00B02B40" w:rsidRDefault="003D4514">
      <w:r w:rsidRPr="00977648">
        <w:rPr>
          <w:noProof/>
        </w:rPr>
        <w:drawing>
          <wp:inline distT="0" distB="0" distL="0" distR="0" wp14:anchorId="3C4CD6AE" wp14:editId="1E80F417">
            <wp:extent cx="5952226" cy="5497254"/>
            <wp:effectExtent l="0" t="0" r="0" b="825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20"/>
                    <a:stretch>
                      <a:fillRect/>
                    </a:stretch>
                  </pic:blipFill>
                  <pic:spPr>
                    <a:xfrm>
                      <a:off x="0" y="0"/>
                      <a:ext cx="5967767" cy="5511607"/>
                    </a:xfrm>
                    <a:prstGeom prst="rect">
                      <a:avLst/>
                    </a:prstGeom>
                  </pic:spPr>
                </pic:pic>
              </a:graphicData>
            </a:graphic>
          </wp:inline>
        </w:drawing>
      </w:r>
    </w:p>
    <w:sectPr w:rsidR="00B02B40" w:rsidSect="002D222A">
      <w:headerReference w:type="default" r:id="rId21"/>
      <w:footerReference w:type="default" r:id="rId22"/>
      <w:pgSz w:w="12240" w:h="15840" w:code="1"/>
      <w:pgMar w:top="1080" w:right="1170" w:bottom="5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5F210" w14:textId="77777777" w:rsidR="00E87813" w:rsidRDefault="00E87813">
      <w:r>
        <w:separator/>
      </w:r>
    </w:p>
  </w:endnote>
  <w:endnote w:type="continuationSeparator" w:id="0">
    <w:p w14:paraId="242E0F4D" w14:textId="77777777" w:rsidR="00E87813" w:rsidRDefault="00E87813">
      <w:r>
        <w:continuationSeparator/>
      </w:r>
    </w:p>
  </w:endnote>
  <w:endnote w:type="continuationNotice" w:id="1">
    <w:p w14:paraId="2A810C0C" w14:textId="77777777" w:rsidR="00E87813" w:rsidRDefault="00E878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Vijaya">
    <w:charset w:val="00"/>
    <w:family w:val="roman"/>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CC180" w14:textId="77777777" w:rsidR="002D222A" w:rsidRPr="003943CB" w:rsidRDefault="00FA3946">
    <w:pPr>
      <w:pStyle w:val="Footer"/>
      <w:jc w:val="right"/>
      <w:rPr>
        <w:color w:val="BFBFBF"/>
        <w:sz w:val="22"/>
        <w:szCs w:val="22"/>
      </w:rPr>
    </w:pPr>
    <w:r w:rsidRPr="003943CB">
      <w:rPr>
        <w:color w:val="BFBFBF"/>
        <w:sz w:val="22"/>
        <w:szCs w:val="22"/>
      </w:rPr>
      <w:t xml:space="preserve"> </w:t>
    </w:r>
    <w:r w:rsidRPr="003943CB">
      <w:rPr>
        <w:color w:val="BFBFBF"/>
        <w:sz w:val="20"/>
        <w:szCs w:val="20"/>
      </w:rPr>
      <w:t>Page</w:t>
    </w:r>
    <w:r>
      <w:rPr>
        <w:color w:val="BFBFBF"/>
        <w:sz w:val="22"/>
        <w:szCs w:val="22"/>
      </w:rPr>
      <w:t xml:space="preserve"> </w:t>
    </w:r>
    <w:r w:rsidRPr="003943CB">
      <w:rPr>
        <w:color w:val="BFBFBF"/>
        <w:sz w:val="32"/>
        <w:szCs w:val="32"/>
      </w:rPr>
      <w:t>|</w:t>
    </w:r>
    <w:r w:rsidRPr="003943CB">
      <w:rPr>
        <w:color w:val="BFBFBF"/>
        <w:sz w:val="20"/>
        <w:szCs w:val="20"/>
      </w:rPr>
      <w:t xml:space="preserve"> </w:t>
    </w:r>
    <w:r w:rsidRPr="003943CB">
      <w:rPr>
        <w:color w:val="BFBFBF"/>
        <w:sz w:val="20"/>
        <w:szCs w:val="20"/>
      </w:rPr>
      <w:fldChar w:fldCharType="begin"/>
    </w:r>
    <w:r w:rsidRPr="003943CB">
      <w:rPr>
        <w:color w:val="BFBFBF"/>
        <w:sz w:val="20"/>
        <w:szCs w:val="20"/>
      </w:rPr>
      <w:instrText xml:space="preserve"> PAGE   \* MERGEFORMAT </w:instrText>
    </w:r>
    <w:r w:rsidRPr="003943CB">
      <w:rPr>
        <w:color w:val="BFBFBF"/>
        <w:sz w:val="20"/>
        <w:szCs w:val="20"/>
      </w:rPr>
      <w:fldChar w:fldCharType="separate"/>
    </w:r>
    <w:r>
      <w:rPr>
        <w:noProof/>
        <w:color w:val="BFBFBF"/>
        <w:sz w:val="20"/>
        <w:szCs w:val="20"/>
      </w:rPr>
      <w:t>1</w:t>
    </w:r>
    <w:r w:rsidRPr="003943CB">
      <w:rPr>
        <w:color w:val="BFBFBF"/>
        <w:sz w:val="20"/>
        <w:szCs w:val="20"/>
      </w:rPr>
      <w:fldChar w:fldCharType="end"/>
    </w:r>
  </w:p>
  <w:p w14:paraId="74581AD9" w14:textId="77777777" w:rsidR="002D222A" w:rsidRPr="003943CB" w:rsidRDefault="002D222A" w:rsidP="002D2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48BE6" w14:textId="77777777" w:rsidR="00E87813" w:rsidRDefault="00E87813">
      <w:r>
        <w:separator/>
      </w:r>
    </w:p>
  </w:footnote>
  <w:footnote w:type="continuationSeparator" w:id="0">
    <w:p w14:paraId="5FA9B317" w14:textId="77777777" w:rsidR="00E87813" w:rsidRDefault="00E87813">
      <w:r>
        <w:continuationSeparator/>
      </w:r>
    </w:p>
  </w:footnote>
  <w:footnote w:type="continuationNotice" w:id="1">
    <w:p w14:paraId="4E0872B2" w14:textId="77777777" w:rsidR="00E87813" w:rsidRDefault="00E878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E7BA1" w14:textId="77777777" w:rsidR="002D222A" w:rsidRPr="003943CB" w:rsidRDefault="00FA3946" w:rsidP="002D222A">
    <w:pPr>
      <w:tabs>
        <w:tab w:val="left" w:pos="8460"/>
      </w:tabs>
      <w:ind w:right="-270"/>
      <w:rPr>
        <w:rFonts w:ascii="Monotype Corsiva" w:hAnsi="Monotype Corsiva"/>
        <w:color w:val="A6A6A6"/>
        <w:sz w:val="22"/>
        <w:szCs w:val="22"/>
      </w:rPr>
    </w:pPr>
    <w:r w:rsidRPr="003943CB">
      <w:rPr>
        <w:rFonts w:ascii="Monotype Corsiva" w:hAnsi="Monotype Corsiva"/>
        <w:color w:val="A6A6A6"/>
        <w:sz w:val="22"/>
        <w:szCs w:val="22"/>
      </w:rPr>
      <w:t>Project Registration Form-Final Year Project-20</w:t>
    </w:r>
    <w:r>
      <w:rPr>
        <w:rFonts w:ascii="Monotype Corsiva" w:hAnsi="Monotype Corsiva"/>
        <w:color w:val="A6A6A6"/>
        <w:sz w:val="22"/>
        <w:szCs w:val="22"/>
      </w:rPr>
      <w:t>21</w:t>
    </w:r>
    <w:r w:rsidRPr="003943CB">
      <w:rPr>
        <w:rFonts w:ascii="Monotype Corsiva" w:hAnsi="Monotype Corsiva"/>
        <w:color w:val="A6A6A6"/>
        <w:sz w:val="22"/>
        <w:szCs w:val="22"/>
      </w:rPr>
      <w:t xml:space="preserve">                                                                               </w:t>
    </w:r>
    <w:r w:rsidRPr="003943CB">
      <w:rPr>
        <w:rFonts w:ascii="Monotype Corsiva" w:hAnsi="Monotype Corsiva"/>
        <w:color w:val="A6A6A6"/>
        <w:sz w:val="22"/>
        <w:szCs w:val="22"/>
      </w:rPr>
      <w:tab/>
      <w:t xml:space="preserve">      </w:t>
    </w:r>
    <w:r>
      <w:rPr>
        <w:rFonts w:ascii="Calibri" w:hAnsi="Calibri" w:cs="Calibri"/>
        <w:color w:val="A6A6A6"/>
        <w:sz w:val="22"/>
        <w:szCs w:val="22"/>
      </w:rPr>
      <w:t>RP</w:t>
    </w:r>
    <w:r w:rsidRPr="003943CB">
      <w:rPr>
        <w:rFonts w:ascii="Calibri" w:hAnsi="Calibri" w:cs="Calibri"/>
        <w:color w:val="A6A6A6"/>
        <w:sz w:val="22"/>
        <w:szCs w:val="22"/>
      </w:rPr>
      <w:t>-0</w:t>
    </w:r>
    <w:r>
      <w:rPr>
        <w:rFonts w:ascii="Calibri" w:hAnsi="Calibri" w:cs="Calibri"/>
        <w:color w:val="A6A6A6"/>
        <w:sz w:val="22"/>
        <w:szCs w:val="22"/>
      </w:rPr>
      <w:t>2</w:t>
    </w:r>
  </w:p>
  <w:p w14:paraId="4E59A98D" w14:textId="77777777" w:rsidR="002D222A" w:rsidRDefault="002D222A">
    <w:pPr>
      <w:pStyle w:val="Header"/>
    </w:pPr>
  </w:p>
</w:hdr>
</file>

<file path=word/intelligence2.xml><?xml version="1.0" encoding="utf-8"?>
<int2:intelligence xmlns:int2="http://schemas.microsoft.com/office/intelligence/2020/intelligence" xmlns:oel="http://schemas.microsoft.com/office/2019/extlst">
  <int2:observations>
    <int2:textHash int2:hashCode="7FGoeJafUVs1L3" int2:id="aoUpsc0c">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18D0"/>
    <w:multiLevelType w:val="hybridMultilevel"/>
    <w:tmpl w:val="1C6A72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347F4E"/>
    <w:multiLevelType w:val="hybridMultilevel"/>
    <w:tmpl w:val="70D66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04775"/>
    <w:multiLevelType w:val="hybridMultilevel"/>
    <w:tmpl w:val="0066B2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269A3"/>
    <w:multiLevelType w:val="hybridMultilevel"/>
    <w:tmpl w:val="B8DA1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A7906"/>
    <w:multiLevelType w:val="hybridMultilevel"/>
    <w:tmpl w:val="7A3A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40339"/>
    <w:multiLevelType w:val="hybridMultilevel"/>
    <w:tmpl w:val="1E16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33D26"/>
    <w:multiLevelType w:val="hybridMultilevel"/>
    <w:tmpl w:val="4A5074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BD63C5"/>
    <w:multiLevelType w:val="hybridMultilevel"/>
    <w:tmpl w:val="7CF6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D6F12"/>
    <w:multiLevelType w:val="hybridMultilevel"/>
    <w:tmpl w:val="9AF04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04459"/>
    <w:multiLevelType w:val="hybridMultilevel"/>
    <w:tmpl w:val="A90224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1373C5E"/>
    <w:multiLevelType w:val="hybridMultilevel"/>
    <w:tmpl w:val="3A86B7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30F077F"/>
    <w:multiLevelType w:val="hybridMultilevel"/>
    <w:tmpl w:val="5B1A5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766873"/>
    <w:multiLevelType w:val="hybridMultilevel"/>
    <w:tmpl w:val="82FE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652837"/>
    <w:multiLevelType w:val="hybridMultilevel"/>
    <w:tmpl w:val="444EAFCA"/>
    <w:lvl w:ilvl="0" w:tplc="0409000F">
      <w:start w:val="1"/>
      <w:numFmt w:val="decimal"/>
      <w:lvlText w:val="%1."/>
      <w:lvlJc w:val="left"/>
      <w:pPr>
        <w:ind w:left="720" w:hanging="360"/>
      </w:pPr>
    </w:lvl>
    <w:lvl w:ilvl="1" w:tplc="7446151E">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E156365"/>
    <w:multiLevelType w:val="hybridMultilevel"/>
    <w:tmpl w:val="C83C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302A74"/>
    <w:multiLevelType w:val="hybridMultilevel"/>
    <w:tmpl w:val="9ABA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03443F"/>
    <w:multiLevelType w:val="hybridMultilevel"/>
    <w:tmpl w:val="BABAEF5A"/>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484F31B2"/>
    <w:multiLevelType w:val="hybridMultilevel"/>
    <w:tmpl w:val="5190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FF2634"/>
    <w:multiLevelType w:val="hybridMultilevel"/>
    <w:tmpl w:val="B91A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461957"/>
    <w:multiLevelType w:val="hybridMultilevel"/>
    <w:tmpl w:val="C61A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6518C2"/>
    <w:multiLevelType w:val="hybridMultilevel"/>
    <w:tmpl w:val="5DC4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D911C0"/>
    <w:multiLevelType w:val="hybridMultilevel"/>
    <w:tmpl w:val="289EB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F730C7"/>
    <w:multiLevelType w:val="hybridMultilevel"/>
    <w:tmpl w:val="DFD801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D6D59"/>
    <w:multiLevelType w:val="hybridMultilevel"/>
    <w:tmpl w:val="5F44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953683"/>
    <w:multiLevelType w:val="hybridMultilevel"/>
    <w:tmpl w:val="113A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5D3F9F"/>
    <w:multiLevelType w:val="hybridMultilevel"/>
    <w:tmpl w:val="E11C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C62E2"/>
    <w:multiLevelType w:val="hybridMultilevel"/>
    <w:tmpl w:val="8C10B2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204172"/>
    <w:multiLevelType w:val="hybridMultilevel"/>
    <w:tmpl w:val="291A2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7272B4"/>
    <w:multiLevelType w:val="hybridMultilevel"/>
    <w:tmpl w:val="721C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461BDB"/>
    <w:multiLevelType w:val="hybridMultilevel"/>
    <w:tmpl w:val="8DC667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79AA3D91"/>
    <w:multiLevelType w:val="hybridMultilevel"/>
    <w:tmpl w:val="52CE35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DA4A29"/>
    <w:multiLevelType w:val="hybridMultilevel"/>
    <w:tmpl w:val="BD062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9"/>
  </w:num>
  <w:num w:numId="5">
    <w:abstractNumId w:val="20"/>
  </w:num>
  <w:num w:numId="6">
    <w:abstractNumId w:val="0"/>
  </w:num>
  <w:num w:numId="7">
    <w:abstractNumId w:val="18"/>
  </w:num>
  <w:num w:numId="8">
    <w:abstractNumId w:val="21"/>
  </w:num>
  <w:num w:numId="9">
    <w:abstractNumId w:val="7"/>
  </w:num>
  <w:num w:numId="10">
    <w:abstractNumId w:val="1"/>
  </w:num>
  <w:num w:numId="11">
    <w:abstractNumId w:val="31"/>
  </w:num>
  <w:num w:numId="12">
    <w:abstractNumId w:val="5"/>
  </w:num>
  <w:num w:numId="13">
    <w:abstractNumId w:val="28"/>
  </w:num>
  <w:num w:numId="14">
    <w:abstractNumId w:val="27"/>
  </w:num>
  <w:num w:numId="15">
    <w:abstractNumId w:val="15"/>
  </w:num>
  <w:num w:numId="16">
    <w:abstractNumId w:val="3"/>
  </w:num>
  <w:num w:numId="17">
    <w:abstractNumId w:val="24"/>
  </w:num>
  <w:num w:numId="18">
    <w:abstractNumId w:val="25"/>
  </w:num>
  <w:num w:numId="19">
    <w:abstractNumId w:val="23"/>
  </w:num>
  <w:num w:numId="20">
    <w:abstractNumId w:val="17"/>
  </w:num>
  <w:num w:numId="21">
    <w:abstractNumId w:val="12"/>
  </w:num>
  <w:num w:numId="22">
    <w:abstractNumId w:val="11"/>
  </w:num>
  <w:num w:numId="23">
    <w:abstractNumId w:val="16"/>
  </w:num>
  <w:num w:numId="24">
    <w:abstractNumId w:val="30"/>
  </w:num>
  <w:num w:numId="25">
    <w:abstractNumId w:val="29"/>
  </w:num>
  <w:num w:numId="26">
    <w:abstractNumId w:val="9"/>
  </w:num>
  <w:num w:numId="27">
    <w:abstractNumId w:val="10"/>
  </w:num>
  <w:num w:numId="28">
    <w:abstractNumId w:val="26"/>
  </w:num>
  <w:num w:numId="29">
    <w:abstractNumId w:val="8"/>
  </w:num>
  <w:num w:numId="30">
    <w:abstractNumId w:val="14"/>
  </w:num>
  <w:num w:numId="31">
    <w:abstractNumId w:val="6"/>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KxMDIzNDI2Nzc1MLJU0lEKTi0uzszPAykwqgUA9bWcQSwAAAA="/>
  </w:docVars>
  <w:rsids>
    <w:rsidRoot w:val="00A72917"/>
    <w:rsid w:val="00000311"/>
    <w:rsid w:val="000005E5"/>
    <w:rsid w:val="000013A8"/>
    <w:rsid w:val="00002046"/>
    <w:rsid w:val="0000490F"/>
    <w:rsid w:val="0001038D"/>
    <w:rsid w:val="00012070"/>
    <w:rsid w:val="0001266E"/>
    <w:rsid w:val="0001397A"/>
    <w:rsid w:val="000147AA"/>
    <w:rsid w:val="00014AB8"/>
    <w:rsid w:val="000164A9"/>
    <w:rsid w:val="00016C6C"/>
    <w:rsid w:val="00016E64"/>
    <w:rsid w:val="00020901"/>
    <w:rsid w:val="00020F8B"/>
    <w:rsid w:val="00021AC2"/>
    <w:rsid w:val="00021C94"/>
    <w:rsid w:val="00022774"/>
    <w:rsid w:val="0002345A"/>
    <w:rsid w:val="00025877"/>
    <w:rsid w:val="0002587C"/>
    <w:rsid w:val="00034BA4"/>
    <w:rsid w:val="00035DF0"/>
    <w:rsid w:val="00037995"/>
    <w:rsid w:val="00037C9A"/>
    <w:rsid w:val="000407DE"/>
    <w:rsid w:val="00040CF0"/>
    <w:rsid w:val="00040D33"/>
    <w:rsid w:val="00041711"/>
    <w:rsid w:val="00042BDC"/>
    <w:rsid w:val="00043C11"/>
    <w:rsid w:val="00045DAE"/>
    <w:rsid w:val="00047E33"/>
    <w:rsid w:val="0005219B"/>
    <w:rsid w:val="0005271A"/>
    <w:rsid w:val="0005325E"/>
    <w:rsid w:val="000548E5"/>
    <w:rsid w:val="00057EC0"/>
    <w:rsid w:val="00060F1A"/>
    <w:rsid w:val="000616CF"/>
    <w:rsid w:val="00062F20"/>
    <w:rsid w:val="00063526"/>
    <w:rsid w:val="00063B23"/>
    <w:rsid w:val="000648FA"/>
    <w:rsid w:val="000672F6"/>
    <w:rsid w:val="000676CB"/>
    <w:rsid w:val="0007002B"/>
    <w:rsid w:val="00071C3F"/>
    <w:rsid w:val="00075F09"/>
    <w:rsid w:val="00080C35"/>
    <w:rsid w:val="000837BF"/>
    <w:rsid w:val="00083D11"/>
    <w:rsid w:val="000856AD"/>
    <w:rsid w:val="00085D95"/>
    <w:rsid w:val="00086A99"/>
    <w:rsid w:val="00090A1D"/>
    <w:rsid w:val="00091260"/>
    <w:rsid w:val="000920BE"/>
    <w:rsid w:val="00097ADE"/>
    <w:rsid w:val="000A0AEB"/>
    <w:rsid w:val="000A2132"/>
    <w:rsid w:val="000A270C"/>
    <w:rsid w:val="000A4DFB"/>
    <w:rsid w:val="000A5FB3"/>
    <w:rsid w:val="000B0398"/>
    <w:rsid w:val="000B37D0"/>
    <w:rsid w:val="000B4F74"/>
    <w:rsid w:val="000B647E"/>
    <w:rsid w:val="000B64B5"/>
    <w:rsid w:val="000C125E"/>
    <w:rsid w:val="000C2185"/>
    <w:rsid w:val="000C30CC"/>
    <w:rsid w:val="000C509D"/>
    <w:rsid w:val="000C5B73"/>
    <w:rsid w:val="000D00C8"/>
    <w:rsid w:val="000D2F93"/>
    <w:rsid w:val="000D38A6"/>
    <w:rsid w:val="000D5173"/>
    <w:rsid w:val="000D7B86"/>
    <w:rsid w:val="000E1B25"/>
    <w:rsid w:val="000E3E18"/>
    <w:rsid w:val="000E429A"/>
    <w:rsid w:val="000E5206"/>
    <w:rsid w:val="000E6AC0"/>
    <w:rsid w:val="000E7527"/>
    <w:rsid w:val="000F17D5"/>
    <w:rsid w:val="000F3729"/>
    <w:rsid w:val="000F49D6"/>
    <w:rsid w:val="000F66EB"/>
    <w:rsid w:val="00100ACF"/>
    <w:rsid w:val="0010154B"/>
    <w:rsid w:val="00103B5A"/>
    <w:rsid w:val="001040E0"/>
    <w:rsid w:val="001042CE"/>
    <w:rsid w:val="001078C9"/>
    <w:rsid w:val="00110DB3"/>
    <w:rsid w:val="00112CDC"/>
    <w:rsid w:val="0011349A"/>
    <w:rsid w:val="00114BFE"/>
    <w:rsid w:val="00115B6B"/>
    <w:rsid w:val="00115B73"/>
    <w:rsid w:val="0011621E"/>
    <w:rsid w:val="00121404"/>
    <w:rsid w:val="001214EA"/>
    <w:rsid w:val="00122F70"/>
    <w:rsid w:val="001240F0"/>
    <w:rsid w:val="001245A7"/>
    <w:rsid w:val="00125756"/>
    <w:rsid w:val="00130F50"/>
    <w:rsid w:val="00135721"/>
    <w:rsid w:val="001374BF"/>
    <w:rsid w:val="00140E60"/>
    <w:rsid w:val="0014141D"/>
    <w:rsid w:val="00142A40"/>
    <w:rsid w:val="00142B2C"/>
    <w:rsid w:val="00144710"/>
    <w:rsid w:val="00146B42"/>
    <w:rsid w:val="00147627"/>
    <w:rsid w:val="00147797"/>
    <w:rsid w:val="0015261F"/>
    <w:rsid w:val="001526D4"/>
    <w:rsid w:val="00154CE6"/>
    <w:rsid w:val="00155764"/>
    <w:rsid w:val="00161F96"/>
    <w:rsid w:val="00162437"/>
    <w:rsid w:val="001625EB"/>
    <w:rsid w:val="0016267F"/>
    <w:rsid w:val="00162BE5"/>
    <w:rsid w:val="001632F1"/>
    <w:rsid w:val="001636F7"/>
    <w:rsid w:val="00163BDB"/>
    <w:rsid w:val="00163E0C"/>
    <w:rsid w:val="001647F5"/>
    <w:rsid w:val="00170509"/>
    <w:rsid w:val="00170E32"/>
    <w:rsid w:val="00172AFD"/>
    <w:rsid w:val="00174463"/>
    <w:rsid w:val="0017479A"/>
    <w:rsid w:val="00175D18"/>
    <w:rsid w:val="0017643D"/>
    <w:rsid w:val="00177044"/>
    <w:rsid w:val="001802F5"/>
    <w:rsid w:val="0018097D"/>
    <w:rsid w:val="00181BC5"/>
    <w:rsid w:val="00183720"/>
    <w:rsid w:val="001837E4"/>
    <w:rsid w:val="00183B74"/>
    <w:rsid w:val="00186552"/>
    <w:rsid w:val="001873EE"/>
    <w:rsid w:val="0019226D"/>
    <w:rsid w:val="00192CF5"/>
    <w:rsid w:val="00194484"/>
    <w:rsid w:val="0019627D"/>
    <w:rsid w:val="00196CA9"/>
    <w:rsid w:val="001A0F7E"/>
    <w:rsid w:val="001A228D"/>
    <w:rsid w:val="001A29E1"/>
    <w:rsid w:val="001A2E76"/>
    <w:rsid w:val="001B13C2"/>
    <w:rsid w:val="001B214E"/>
    <w:rsid w:val="001B2A87"/>
    <w:rsid w:val="001B2E21"/>
    <w:rsid w:val="001B2EA0"/>
    <w:rsid w:val="001B3948"/>
    <w:rsid w:val="001B3A60"/>
    <w:rsid w:val="001B57EA"/>
    <w:rsid w:val="001B5B2B"/>
    <w:rsid w:val="001C44C3"/>
    <w:rsid w:val="001C4DFC"/>
    <w:rsid w:val="001C5320"/>
    <w:rsid w:val="001C5A8C"/>
    <w:rsid w:val="001C5B88"/>
    <w:rsid w:val="001D336A"/>
    <w:rsid w:val="001D38BC"/>
    <w:rsid w:val="001D4DF8"/>
    <w:rsid w:val="001D6756"/>
    <w:rsid w:val="001D6CF6"/>
    <w:rsid w:val="001E043E"/>
    <w:rsid w:val="001E189D"/>
    <w:rsid w:val="001E6A2C"/>
    <w:rsid w:val="001F1D70"/>
    <w:rsid w:val="001F2B68"/>
    <w:rsid w:val="001F5471"/>
    <w:rsid w:val="001F65F1"/>
    <w:rsid w:val="001F679C"/>
    <w:rsid w:val="00200899"/>
    <w:rsid w:val="002012C7"/>
    <w:rsid w:val="00201FDD"/>
    <w:rsid w:val="00202412"/>
    <w:rsid w:val="00202BF2"/>
    <w:rsid w:val="00204BB8"/>
    <w:rsid w:val="00206121"/>
    <w:rsid w:val="00207576"/>
    <w:rsid w:val="00207AE6"/>
    <w:rsid w:val="00214846"/>
    <w:rsid w:val="00215D55"/>
    <w:rsid w:val="00216B46"/>
    <w:rsid w:val="0021700A"/>
    <w:rsid w:val="00217CFA"/>
    <w:rsid w:val="00221060"/>
    <w:rsid w:val="00221429"/>
    <w:rsid w:val="00221C65"/>
    <w:rsid w:val="002222B7"/>
    <w:rsid w:val="00222DCD"/>
    <w:rsid w:val="00224842"/>
    <w:rsid w:val="00227446"/>
    <w:rsid w:val="00230E3B"/>
    <w:rsid w:val="002315DB"/>
    <w:rsid w:val="00231E3C"/>
    <w:rsid w:val="00232054"/>
    <w:rsid w:val="002320A2"/>
    <w:rsid w:val="00234911"/>
    <w:rsid w:val="002357CD"/>
    <w:rsid w:val="002364A7"/>
    <w:rsid w:val="00242184"/>
    <w:rsid w:val="00243D6A"/>
    <w:rsid w:val="00243F3B"/>
    <w:rsid w:val="00245C82"/>
    <w:rsid w:val="00246877"/>
    <w:rsid w:val="00250143"/>
    <w:rsid w:val="0025133F"/>
    <w:rsid w:val="00252AA1"/>
    <w:rsid w:val="00252AC0"/>
    <w:rsid w:val="00253681"/>
    <w:rsid w:val="002540B0"/>
    <w:rsid w:val="002570BF"/>
    <w:rsid w:val="00257C81"/>
    <w:rsid w:val="002610AA"/>
    <w:rsid w:val="00266D08"/>
    <w:rsid w:val="00266E4B"/>
    <w:rsid w:val="002675DA"/>
    <w:rsid w:val="00273E97"/>
    <w:rsid w:val="00273ED4"/>
    <w:rsid w:val="00274365"/>
    <w:rsid w:val="00280A26"/>
    <w:rsid w:val="002813EF"/>
    <w:rsid w:val="00281896"/>
    <w:rsid w:val="002821CF"/>
    <w:rsid w:val="00284E70"/>
    <w:rsid w:val="0028551F"/>
    <w:rsid w:val="00285663"/>
    <w:rsid w:val="002902DE"/>
    <w:rsid w:val="0029047F"/>
    <w:rsid w:val="00292383"/>
    <w:rsid w:val="00292C58"/>
    <w:rsid w:val="00294463"/>
    <w:rsid w:val="002A109D"/>
    <w:rsid w:val="002A3122"/>
    <w:rsid w:val="002A3851"/>
    <w:rsid w:val="002A4557"/>
    <w:rsid w:val="002A56EA"/>
    <w:rsid w:val="002B0FEF"/>
    <w:rsid w:val="002B14EE"/>
    <w:rsid w:val="002B3467"/>
    <w:rsid w:val="002B5DA9"/>
    <w:rsid w:val="002B5FA5"/>
    <w:rsid w:val="002C2750"/>
    <w:rsid w:val="002C4BC1"/>
    <w:rsid w:val="002C574F"/>
    <w:rsid w:val="002C7525"/>
    <w:rsid w:val="002C75FD"/>
    <w:rsid w:val="002C7B54"/>
    <w:rsid w:val="002D054E"/>
    <w:rsid w:val="002D0857"/>
    <w:rsid w:val="002D0A8D"/>
    <w:rsid w:val="002D0CA6"/>
    <w:rsid w:val="002D222A"/>
    <w:rsid w:val="002D3846"/>
    <w:rsid w:val="002D43A1"/>
    <w:rsid w:val="002D514F"/>
    <w:rsid w:val="002D7049"/>
    <w:rsid w:val="002E097B"/>
    <w:rsid w:val="002E15D1"/>
    <w:rsid w:val="002E32BD"/>
    <w:rsid w:val="002E3F3A"/>
    <w:rsid w:val="002E7303"/>
    <w:rsid w:val="002E7E5C"/>
    <w:rsid w:val="002F4B83"/>
    <w:rsid w:val="002F5626"/>
    <w:rsid w:val="002F5926"/>
    <w:rsid w:val="002F6CDB"/>
    <w:rsid w:val="002F77E4"/>
    <w:rsid w:val="00300EE0"/>
    <w:rsid w:val="00302937"/>
    <w:rsid w:val="003038DA"/>
    <w:rsid w:val="00303D65"/>
    <w:rsid w:val="00304410"/>
    <w:rsid w:val="00307D78"/>
    <w:rsid w:val="00314DE7"/>
    <w:rsid w:val="00320519"/>
    <w:rsid w:val="00323C89"/>
    <w:rsid w:val="00324136"/>
    <w:rsid w:val="00324B30"/>
    <w:rsid w:val="003253C6"/>
    <w:rsid w:val="003263F0"/>
    <w:rsid w:val="00331B51"/>
    <w:rsid w:val="00331E9B"/>
    <w:rsid w:val="003341EE"/>
    <w:rsid w:val="003350D1"/>
    <w:rsid w:val="00335F9A"/>
    <w:rsid w:val="00336DDF"/>
    <w:rsid w:val="00336ED8"/>
    <w:rsid w:val="003377C1"/>
    <w:rsid w:val="00337F6F"/>
    <w:rsid w:val="00343A4A"/>
    <w:rsid w:val="00343DDA"/>
    <w:rsid w:val="003467C1"/>
    <w:rsid w:val="003514CE"/>
    <w:rsid w:val="00351E31"/>
    <w:rsid w:val="00353193"/>
    <w:rsid w:val="00354C94"/>
    <w:rsid w:val="00355EA3"/>
    <w:rsid w:val="00356A0E"/>
    <w:rsid w:val="00360ADB"/>
    <w:rsid w:val="00360CA0"/>
    <w:rsid w:val="00363A0C"/>
    <w:rsid w:val="00364748"/>
    <w:rsid w:val="0036619B"/>
    <w:rsid w:val="00366A7A"/>
    <w:rsid w:val="00366AEB"/>
    <w:rsid w:val="00367106"/>
    <w:rsid w:val="003723E4"/>
    <w:rsid w:val="00372F44"/>
    <w:rsid w:val="00373696"/>
    <w:rsid w:val="00374312"/>
    <w:rsid w:val="00375E12"/>
    <w:rsid w:val="0037673F"/>
    <w:rsid w:val="00377E92"/>
    <w:rsid w:val="00381D32"/>
    <w:rsid w:val="003863B8"/>
    <w:rsid w:val="00386866"/>
    <w:rsid w:val="003909AE"/>
    <w:rsid w:val="00390A52"/>
    <w:rsid w:val="00394C1D"/>
    <w:rsid w:val="003A1CC3"/>
    <w:rsid w:val="003A33B7"/>
    <w:rsid w:val="003A4067"/>
    <w:rsid w:val="003A6D25"/>
    <w:rsid w:val="003B04C1"/>
    <w:rsid w:val="003B375E"/>
    <w:rsid w:val="003B483B"/>
    <w:rsid w:val="003B7B6D"/>
    <w:rsid w:val="003C16CC"/>
    <w:rsid w:val="003C31EA"/>
    <w:rsid w:val="003C3B07"/>
    <w:rsid w:val="003C3EBD"/>
    <w:rsid w:val="003C6EC0"/>
    <w:rsid w:val="003D027C"/>
    <w:rsid w:val="003D3FEB"/>
    <w:rsid w:val="003D4514"/>
    <w:rsid w:val="003D46C4"/>
    <w:rsid w:val="003D68D4"/>
    <w:rsid w:val="003E0600"/>
    <w:rsid w:val="003E3AB4"/>
    <w:rsid w:val="003E467A"/>
    <w:rsid w:val="003E5CD9"/>
    <w:rsid w:val="003F2B4A"/>
    <w:rsid w:val="003F5B40"/>
    <w:rsid w:val="003F6C1B"/>
    <w:rsid w:val="003F7693"/>
    <w:rsid w:val="0040001F"/>
    <w:rsid w:val="00405452"/>
    <w:rsid w:val="00412E54"/>
    <w:rsid w:val="004135D5"/>
    <w:rsid w:val="004139E1"/>
    <w:rsid w:val="0041607F"/>
    <w:rsid w:val="004200F8"/>
    <w:rsid w:val="00421C74"/>
    <w:rsid w:val="00426352"/>
    <w:rsid w:val="00427A5E"/>
    <w:rsid w:val="00427B89"/>
    <w:rsid w:val="00427EC8"/>
    <w:rsid w:val="004305BB"/>
    <w:rsid w:val="00432D53"/>
    <w:rsid w:val="00433D86"/>
    <w:rsid w:val="004405B3"/>
    <w:rsid w:val="004411DD"/>
    <w:rsid w:val="004415BD"/>
    <w:rsid w:val="0044265C"/>
    <w:rsid w:val="00442AC2"/>
    <w:rsid w:val="0045056F"/>
    <w:rsid w:val="00453511"/>
    <w:rsid w:val="0045520F"/>
    <w:rsid w:val="00466C20"/>
    <w:rsid w:val="00467670"/>
    <w:rsid w:val="004705CB"/>
    <w:rsid w:val="004708F2"/>
    <w:rsid w:val="004716C7"/>
    <w:rsid w:val="00472136"/>
    <w:rsid w:val="00477F7D"/>
    <w:rsid w:val="00480650"/>
    <w:rsid w:val="00484BB9"/>
    <w:rsid w:val="00485237"/>
    <w:rsid w:val="004861F0"/>
    <w:rsid w:val="00486615"/>
    <w:rsid w:val="00487043"/>
    <w:rsid w:val="004873A1"/>
    <w:rsid w:val="00487916"/>
    <w:rsid w:val="00487A3F"/>
    <w:rsid w:val="00491BF3"/>
    <w:rsid w:val="004927E2"/>
    <w:rsid w:val="0049403A"/>
    <w:rsid w:val="00496893"/>
    <w:rsid w:val="00497229"/>
    <w:rsid w:val="00497677"/>
    <w:rsid w:val="004A0828"/>
    <w:rsid w:val="004A1534"/>
    <w:rsid w:val="004A1A57"/>
    <w:rsid w:val="004A1CC3"/>
    <w:rsid w:val="004A3088"/>
    <w:rsid w:val="004A3356"/>
    <w:rsid w:val="004A61CA"/>
    <w:rsid w:val="004A78B0"/>
    <w:rsid w:val="004B00C6"/>
    <w:rsid w:val="004B21C1"/>
    <w:rsid w:val="004B2977"/>
    <w:rsid w:val="004B4214"/>
    <w:rsid w:val="004B5A84"/>
    <w:rsid w:val="004B704D"/>
    <w:rsid w:val="004C0D50"/>
    <w:rsid w:val="004C47EE"/>
    <w:rsid w:val="004C6C2F"/>
    <w:rsid w:val="004D16C6"/>
    <w:rsid w:val="004D1A54"/>
    <w:rsid w:val="004D2101"/>
    <w:rsid w:val="004D2358"/>
    <w:rsid w:val="004D3C92"/>
    <w:rsid w:val="004D53AD"/>
    <w:rsid w:val="004D65F7"/>
    <w:rsid w:val="004D73EA"/>
    <w:rsid w:val="004E1684"/>
    <w:rsid w:val="004E1957"/>
    <w:rsid w:val="004E3825"/>
    <w:rsid w:val="004E41D7"/>
    <w:rsid w:val="004E4DF4"/>
    <w:rsid w:val="004E59BB"/>
    <w:rsid w:val="004E5A48"/>
    <w:rsid w:val="004E7B9B"/>
    <w:rsid w:val="004F2C27"/>
    <w:rsid w:val="004F3A14"/>
    <w:rsid w:val="004F5860"/>
    <w:rsid w:val="004F6372"/>
    <w:rsid w:val="004F7DD6"/>
    <w:rsid w:val="00503053"/>
    <w:rsid w:val="00503534"/>
    <w:rsid w:val="0050377C"/>
    <w:rsid w:val="005077FC"/>
    <w:rsid w:val="00510F4A"/>
    <w:rsid w:val="00511A88"/>
    <w:rsid w:val="00513792"/>
    <w:rsid w:val="00514CBB"/>
    <w:rsid w:val="005160A4"/>
    <w:rsid w:val="005242A0"/>
    <w:rsid w:val="005242CF"/>
    <w:rsid w:val="0052458D"/>
    <w:rsid w:val="0052680A"/>
    <w:rsid w:val="00527D0C"/>
    <w:rsid w:val="005331C2"/>
    <w:rsid w:val="005346A0"/>
    <w:rsid w:val="00536BC1"/>
    <w:rsid w:val="0053751C"/>
    <w:rsid w:val="00541564"/>
    <w:rsid w:val="005435D2"/>
    <w:rsid w:val="00543DD1"/>
    <w:rsid w:val="00546075"/>
    <w:rsid w:val="00546C80"/>
    <w:rsid w:val="00546E06"/>
    <w:rsid w:val="00547BA7"/>
    <w:rsid w:val="00551F88"/>
    <w:rsid w:val="00551FDD"/>
    <w:rsid w:val="00553DE2"/>
    <w:rsid w:val="00554761"/>
    <w:rsid w:val="00554965"/>
    <w:rsid w:val="00555D79"/>
    <w:rsid w:val="005570A1"/>
    <w:rsid w:val="00557EA7"/>
    <w:rsid w:val="005604E9"/>
    <w:rsid w:val="0056201C"/>
    <w:rsid w:val="00562F63"/>
    <w:rsid w:val="005658B2"/>
    <w:rsid w:val="00567213"/>
    <w:rsid w:val="00567EBD"/>
    <w:rsid w:val="0057791B"/>
    <w:rsid w:val="00581404"/>
    <w:rsid w:val="00585902"/>
    <w:rsid w:val="00586569"/>
    <w:rsid w:val="00587FF8"/>
    <w:rsid w:val="005937A0"/>
    <w:rsid w:val="00594608"/>
    <w:rsid w:val="0059568C"/>
    <w:rsid w:val="005A0293"/>
    <w:rsid w:val="005A1F31"/>
    <w:rsid w:val="005A2198"/>
    <w:rsid w:val="005A32FA"/>
    <w:rsid w:val="005A3D5D"/>
    <w:rsid w:val="005A432E"/>
    <w:rsid w:val="005A4420"/>
    <w:rsid w:val="005A4C15"/>
    <w:rsid w:val="005A50BD"/>
    <w:rsid w:val="005B2EE2"/>
    <w:rsid w:val="005B33EF"/>
    <w:rsid w:val="005B3C51"/>
    <w:rsid w:val="005B408B"/>
    <w:rsid w:val="005B486B"/>
    <w:rsid w:val="005B5862"/>
    <w:rsid w:val="005C01AC"/>
    <w:rsid w:val="005C1976"/>
    <w:rsid w:val="005C1BD4"/>
    <w:rsid w:val="005C2751"/>
    <w:rsid w:val="005C3F6C"/>
    <w:rsid w:val="005D06C7"/>
    <w:rsid w:val="005D08D0"/>
    <w:rsid w:val="005D306B"/>
    <w:rsid w:val="005D3858"/>
    <w:rsid w:val="005D41B8"/>
    <w:rsid w:val="005D677D"/>
    <w:rsid w:val="005D7726"/>
    <w:rsid w:val="005E0A56"/>
    <w:rsid w:val="005E1660"/>
    <w:rsid w:val="005E1846"/>
    <w:rsid w:val="005E3304"/>
    <w:rsid w:val="005E4695"/>
    <w:rsid w:val="005E534F"/>
    <w:rsid w:val="005F1458"/>
    <w:rsid w:val="005F1D99"/>
    <w:rsid w:val="005F3CF2"/>
    <w:rsid w:val="005F4C7E"/>
    <w:rsid w:val="005F5254"/>
    <w:rsid w:val="005F57B2"/>
    <w:rsid w:val="005F7455"/>
    <w:rsid w:val="0060160C"/>
    <w:rsid w:val="00601B08"/>
    <w:rsid w:val="00601FDE"/>
    <w:rsid w:val="006022F6"/>
    <w:rsid w:val="00603225"/>
    <w:rsid w:val="00603640"/>
    <w:rsid w:val="006061E3"/>
    <w:rsid w:val="00606DA9"/>
    <w:rsid w:val="00615083"/>
    <w:rsid w:val="006166A2"/>
    <w:rsid w:val="006212F8"/>
    <w:rsid w:val="00622F18"/>
    <w:rsid w:val="00624C1D"/>
    <w:rsid w:val="006252C0"/>
    <w:rsid w:val="006254BC"/>
    <w:rsid w:val="00625A90"/>
    <w:rsid w:val="00626E58"/>
    <w:rsid w:val="00630AB1"/>
    <w:rsid w:val="00632F06"/>
    <w:rsid w:val="00633A17"/>
    <w:rsid w:val="00641909"/>
    <w:rsid w:val="00641E39"/>
    <w:rsid w:val="006421AF"/>
    <w:rsid w:val="0064576C"/>
    <w:rsid w:val="006468A6"/>
    <w:rsid w:val="0064796C"/>
    <w:rsid w:val="00653273"/>
    <w:rsid w:val="006535DA"/>
    <w:rsid w:val="006546FE"/>
    <w:rsid w:val="006547CC"/>
    <w:rsid w:val="00654C0C"/>
    <w:rsid w:val="00655A09"/>
    <w:rsid w:val="00655AF4"/>
    <w:rsid w:val="00655E2D"/>
    <w:rsid w:val="0065739A"/>
    <w:rsid w:val="006621FA"/>
    <w:rsid w:val="00664A0B"/>
    <w:rsid w:val="00667B42"/>
    <w:rsid w:val="00672D18"/>
    <w:rsid w:val="006807A9"/>
    <w:rsid w:val="0068082E"/>
    <w:rsid w:val="00681757"/>
    <w:rsid w:val="0068292A"/>
    <w:rsid w:val="006871EC"/>
    <w:rsid w:val="0068725C"/>
    <w:rsid w:val="0069068A"/>
    <w:rsid w:val="00692C60"/>
    <w:rsid w:val="00692E1C"/>
    <w:rsid w:val="006972A0"/>
    <w:rsid w:val="00697D77"/>
    <w:rsid w:val="00697E01"/>
    <w:rsid w:val="006A0142"/>
    <w:rsid w:val="006A0B5B"/>
    <w:rsid w:val="006A2635"/>
    <w:rsid w:val="006A3FFF"/>
    <w:rsid w:val="006A6E5F"/>
    <w:rsid w:val="006B1BC7"/>
    <w:rsid w:val="006B3D16"/>
    <w:rsid w:val="006B3F03"/>
    <w:rsid w:val="006C10B2"/>
    <w:rsid w:val="006C1318"/>
    <w:rsid w:val="006C17C7"/>
    <w:rsid w:val="006C1FC5"/>
    <w:rsid w:val="006C245E"/>
    <w:rsid w:val="006C30F8"/>
    <w:rsid w:val="006C36AB"/>
    <w:rsid w:val="006C7320"/>
    <w:rsid w:val="006D1F26"/>
    <w:rsid w:val="006D4780"/>
    <w:rsid w:val="006E056B"/>
    <w:rsid w:val="006E20FD"/>
    <w:rsid w:val="006E213C"/>
    <w:rsid w:val="006E360F"/>
    <w:rsid w:val="006E55D3"/>
    <w:rsid w:val="006E77BD"/>
    <w:rsid w:val="006F1A52"/>
    <w:rsid w:val="006F2941"/>
    <w:rsid w:val="006F43E1"/>
    <w:rsid w:val="006F4439"/>
    <w:rsid w:val="006F590D"/>
    <w:rsid w:val="006F72BB"/>
    <w:rsid w:val="00702800"/>
    <w:rsid w:val="00702A20"/>
    <w:rsid w:val="0070382D"/>
    <w:rsid w:val="00704171"/>
    <w:rsid w:val="00710615"/>
    <w:rsid w:val="00710749"/>
    <w:rsid w:val="00711A01"/>
    <w:rsid w:val="007128FC"/>
    <w:rsid w:val="00713321"/>
    <w:rsid w:val="00714647"/>
    <w:rsid w:val="00714D44"/>
    <w:rsid w:val="00714F2C"/>
    <w:rsid w:val="00720EB5"/>
    <w:rsid w:val="00721412"/>
    <w:rsid w:val="00723A55"/>
    <w:rsid w:val="007249BC"/>
    <w:rsid w:val="00724D29"/>
    <w:rsid w:val="00726E5A"/>
    <w:rsid w:val="00733EAD"/>
    <w:rsid w:val="00735A84"/>
    <w:rsid w:val="007405FA"/>
    <w:rsid w:val="00740CE5"/>
    <w:rsid w:val="007461B3"/>
    <w:rsid w:val="007477BD"/>
    <w:rsid w:val="00747F24"/>
    <w:rsid w:val="00750513"/>
    <w:rsid w:val="00753B0F"/>
    <w:rsid w:val="00756050"/>
    <w:rsid w:val="00756B2B"/>
    <w:rsid w:val="00761031"/>
    <w:rsid w:val="007639FA"/>
    <w:rsid w:val="00763BD8"/>
    <w:rsid w:val="007651FF"/>
    <w:rsid w:val="007670C7"/>
    <w:rsid w:val="007678AB"/>
    <w:rsid w:val="0076792C"/>
    <w:rsid w:val="00770A3F"/>
    <w:rsid w:val="00770EB3"/>
    <w:rsid w:val="00771AEB"/>
    <w:rsid w:val="00773D8F"/>
    <w:rsid w:val="0077517F"/>
    <w:rsid w:val="00780CF4"/>
    <w:rsid w:val="00783738"/>
    <w:rsid w:val="00786ED3"/>
    <w:rsid w:val="00787790"/>
    <w:rsid w:val="00787A0C"/>
    <w:rsid w:val="00793174"/>
    <w:rsid w:val="00793383"/>
    <w:rsid w:val="007935D8"/>
    <w:rsid w:val="007951FB"/>
    <w:rsid w:val="00796C3B"/>
    <w:rsid w:val="00796E10"/>
    <w:rsid w:val="00797C17"/>
    <w:rsid w:val="007A1BBA"/>
    <w:rsid w:val="007A1C54"/>
    <w:rsid w:val="007A4183"/>
    <w:rsid w:val="007A46E4"/>
    <w:rsid w:val="007B0EDB"/>
    <w:rsid w:val="007B4442"/>
    <w:rsid w:val="007B4833"/>
    <w:rsid w:val="007B4F0A"/>
    <w:rsid w:val="007B6253"/>
    <w:rsid w:val="007B7C30"/>
    <w:rsid w:val="007C3EDE"/>
    <w:rsid w:val="007C543E"/>
    <w:rsid w:val="007C6151"/>
    <w:rsid w:val="007C71B8"/>
    <w:rsid w:val="007C7471"/>
    <w:rsid w:val="007C7708"/>
    <w:rsid w:val="007D06D8"/>
    <w:rsid w:val="007D3362"/>
    <w:rsid w:val="007D63FF"/>
    <w:rsid w:val="007D66F6"/>
    <w:rsid w:val="007D6AA6"/>
    <w:rsid w:val="007D7A65"/>
    <w:rsid w:val="007D7C71"/>
    <w:rsid w:val="007E5D25"/>
    <w:rsid w:val="007E5E75"/>
    <w:rsid w:val="007E64B7"/>
    <w:rsid w:val="007F1959"/>
    <w:rsid w:val="007F4C25"/>
    <w:rsid w:val="00804C15"/>
    <w:rsid w:val="00805F9C"/>
    <w:rsid w:val="0080660C"/>
    <w:rsid w:val="00807492"/>
    <w:rsid w:val="00811026"/>
    <w:rsid w:val="00812F0F"/>
    <w:rsid w:val="008130DA"/>
    <w:rsid w:val="00813B11"/>
    <w:rsid w:val="00815597"/>
    <w:rsid w:val="00817648"/>
    <w:rsid w:val="00817E56"/>
    <w:rsid w:val="008223B2"/>
    <w:rsid w:val="00822D6C"/>
    <w:rsid w:val="00823A64"/>
    <w:rsid w:val="00824F4E"/>
    <w:rsid w:val="00826EB9"/>
    <w:rsid w:val="008306DE"/>
    <w:rsid w:val="008330B5"/>
    <w:rsid w:val="00834042"/>
    <w:rsid w:val="00837C44"/>
    <w:rsid w:val="0084365E"/>
    <w:rsid w:val="00843F6A"/>
    <w:rsid w:val="00844345"/>
    <w:rsid w:val="008445ED"/>
    <w:rsid w:val="00846381"/>
    <w:rsid w:val="00850076"/>
    <w:rsid w:val="00850629"/>
    <w:rsid w:val="00852210"/>
    <w:rsid w:val="008533B1"/>
    <w:rsid w:val="00853CB7"/>
    <w:rsid w:val="008568EC"/>
    <w:rsid w:val="00856E05"/>
    <w:rsid w:val="0085740E"/>
    <w:rsid w:val="00857AC7"/>
    <w:rsid w:val="00860BCC"/>
    <w:rsid w:val="00861B9C"/>
    <w:rsid w:val="008630F9"/>
    <w:rsid w:val="008653D0"/>
    <w:rsid w:val="00867BC7"/>
    <w:rsid w:val="008725FB"/>
    <w:rsid w:val="00872FF9"/>
    <w:rsid w:val="00874396"/>
    <w:rsid w:val="008810EE"/>
    <w:rsid w:val="00883220"/>
    <w:rsid w:val="008865AF"/>
    <w:rsid w:val="0088711E"/>
    <w:rsid w:val="008872F1"/>
    <w:rsid w:val="00890CEC"/>
    <w:rsid w:val="00891B01"/>
    <w:rsid w:val="00892B12"/>
    <w:rsid w:val="00894443"/>
    <w:rsid w:val="00894709"/>
    <w:rsid w:val="00895697"/>
    <w:rsid w:val="00896E55"/>
    <w:rsid w:val="008979CB"/>
    <w:rsid w:val="008A32A8"/>
    <w:rsid w:val="008A3568"/>
    <w:rsid w:val="008A3AF0"/>
    <w:rsid w:val="008A61AD"/>
    <w:rsid w:val="008A6966"/>
    <w:rsid w:val="008A7D0C"/>
    <w:rsid w:val="008B1737"/>
    <w:rsid w:val="008B2D52"/>
    <w:rsid w:val="008B3113"/>
    <w:rsid w:val="008B3B2E"/>
    <w:rsid w:val="008B5754"/>
    <w:rsid w:val="008B6EDE"/>
    <w:rsid w:val="008C1855"/>
    <w:rsid w:val="008C3F40"/>
    <w:rsid w:val="008C498C"/>
    <w:rsid w:val="008C5BE3"/>
    <w:rsid w:val="008C6048"/>
    <w:rsid w:val="008C64FC"/>
    <w:rsid w:val="008C6D4D"/>
    <w:rsid w:val="008C7CA8"/>
    <w:rsid w:val="008D1890"/>
    <w:rsid w:val="008D246C"/>
    <w:rsid w:val="008D27CB"/>
    <w:rsid w:val="008D2CF6"/>
    <w:rsid w:val="008D3158"/>
    <w:rsid w:val="008D6FC9"/>
    <w:rsid w:val="008D77D7"/>
    <w:rsid w:val="008E0C27"/>
    <w:rsid w:val="008E1E6B"/>
    <w:rsid w:val="008E1FF9"/>
    <w:rsid w:val="008F11E0"/>
    <w:rsid w:val="008F2904"/>
    <w:rsid w:val="008F5D2C"/>
    <w:rsid w:val="008F7E8E"/>
    <w:rsid w:val="00900588"/>
    <w:rsid w:val="0090266F"/>
    <w:rsid w:val="00903E81"/>
    <w:rsid w:val="0090441C"/>
    <w:rsid w:val="009050F7"/>
    <w:rsid w:val="00910424"/>
    <w:rsid w:val="00911FA8"/>
    <w:rsid w:val="009137B1"/>
    <w:rsid w:val="00913888"/>
    <w:rsid w:val="009139E5"/>
    <w:rsid w:val="009147BA"/>
    <w:rsid w:val="009162EA"/>
    <w:rsid w:val="00916D53"/>
    <w:rsid w:val="00916F55"/>
    <w:rsid w:val="0091757F"/>
    <w:rsid w:val="00917A6D"/>
    <w:rsid w:val="00921A9D"/>
    <w:rsid w:val="00930E6D"/>
    <w:rsid w:val="00931442"/>
    <w:rsid w:val="00932178"/>
    <w:rsid w:val="00942CBC"/>
    <w:rsid w:val="0094474B"/>
    <w:rsid w:val="009505ED"/>
    <w:rsid w:val="00952097"/>
    <w:rsid w:val="00952E60"/>
    <w:rsid w:val="009545D3"/>
    <w:rsid w:val="009611F7"/>
    <w:rsid w:val="00962A0E"/>
    <w:rsid w:val="00963BDC"/>
    <w:rsid w:val="009655C3"/>
    <w:rsid w:val="0096703C"/>
    <w:rsid w:val="009714BD"/>
    <w:rsid w:val="00972431"/>
    <w:rsid w:val="00974AB1"/>
    <w:rsid w:val="00976A34"/>
    <w:rsid w:val="00977D7F"/>
    <w:rsid w:val="00984AE0"/>
    <w:rsid w:val="00985BBC"/>
    <w:rsid w:val="00987644"/>
    <w:rsid w:val="00987911"/>
    <w:rsid w:val="00987A59"/>
    <w:rsid w:val="00990BBF"/>
    <w:rsid w:val="00993EEE"/>
    <w:rsid w:val="009A063C"/>
    <w:rsid w:val="009A1E79"/>
    <w:rsid w:val="009A4267"/>
    <w:rsid w:val="009B06E1"/>
    <w:rsid w:val="009B0784"/>
    <w:rsid w:val="009B09FC"/>
    <w:rsid w:val="009B24B4"/>
    <w:rsid w:val="009B2C44"/>
    <w:rsid w:val="009B2D81"/>
    <w:rsid w:val="009B30DB"/>
    <w:rsid w:val="009B3EEB"/>
    <w:rsid w:val="009B53AE"/>
    <w:rsid w:val="009B59D0"/>
    <w:rsid w:val="009B6930"/>
    <w:rsid w:val="009B6B5D"/>
    <w:rsid w:val="009B6F5B"/>
    <w:rsid w:val="009C0363"/>
    <w:rsid w:val="009C27F7"/>
    <w:rsid w:val="009C3DFE"/>
    <w:rsid w:val="009C465D"/>
    <w:rsid w:val="009C5155"/>
    <w:rsid w:val="009C66C4"/>
    <w:rsid w:val="009C6AF3"/>
    <w:rsid w:val="009D0588"/>
    <w:rsid w:val="009D4B30"/>
    <w:rsid w:val="009D6653"/>
    <w:rsid w:val="009D6A12"/>
    <w:rsid w:val="009E0284"/>
    <w:rsid w:val="009E0DEC"/>
    <w:rsid w:val="009E6144"/>
    <w:rsid w:val="009F0261"/>
    <w:rsid w:val="009F41D0"/>
    <w:rsid w:val="009F5C14"/>
    <w:rsid w:val="009F5CA3"/>
    <w:rsid w:val="00A01D9D"/>
    <w:rsid w:val="00A024FA"/>
    <w:rsid w:val="00A07F31"/>
    <w:rsid w:val="00A10813"/>
    <w:rsid w:val="00A12A50"/>
    <w:rsid w:val="00A150F3"/>
    <w:rsid w:val="00A16333"/>
    <w:rsid w:val="00A16A71"/>
    <w:rsid w:val="00A20FA6"/>
    <w:rsid w:val="00A22957"/>
    <w:rsid w:val="00A22CEE"/>
    <w:rsid w:val="00A23593"/>
    <w:rsid w:val="00A23B9F"/>
    <w:rsid w:val="00A2612E"/>
    <w:rsid w:val="00A32019"/>
    <w:rsid w:val="00A338A0"/>
    <w:rsid w:val="00A338F2"/>
    <w:rsid w:val="00A35216"/>
    <w:rsid w:val="00A401E3"/>
    <w:rsid w:val="00A405AE"/>
    <w:rsid w:val="00A42FB7"/>
    <w:rsid w:val="00A43B42"/>
    <w:rsid w:val="00A44116"/>
    <w:rsid w:val="00A44EE0"/>
    <w:rsid w:val="00A4661D"/>
    <w:rsid w:val="00A505FF"/>
    <w:rsid w:val="00A5130A"/>
    <w:rsid w:val="00A53F89"/>
    <w:rsid w:val="00A54F62"/>
    <w:rsid w:val="00A55D9A"/>
    <w:rsid w:val="00A55DA8"/>
    <w:rsid w:val="00A56667"/>
    <w:rsid w:val="00A57EF1"/>
    <w:rsid w:val="00A65368"/>
    <w:rsid w:val="00A677F3"/>
    <w:rsid w:val="00A67A63"/>
    <w:rsid w:val="00A7046E"/>
    <w:rsid w:val="00A7287B"/>
    <w:rsid w:val="00A72917"/>
    <w:rsid w:val="00A74599"/>
    <w:rsid w:val="00A74890"/>
    <w:rsid w:val="00A75A89"/>
    <w:rsid w:val="00A8071F"/>
    <w:rsid w:val="00A80729"/>
    <w:rsid w:val="00A829C3"/>
    <w:rsid w:val="00A83765"/>
    <w:rsid w:val="00A87EB8"/>
    <w:rsid w:val="00A913A5"/>
    <w:rsid w:val="00A9211F"/>
    <w:rsid w:val="00A926DE"/>
    <w:rsid w:val="00A9349F"/>
    <w:rsid w:val="00A94AD0"/>
    <w:rsid w:val="00A958B1"/>
    <w:rsid w:val="00A962F0"/>
    <w:rsid w:val="00A96FBF"/>
    <w:rsid w:val="00A97725"/>
    <w:rsid w:val="00AA1D92"/>
    <w:rsid w:val="00AA41E2"/>
    <w:rsid w:val="00AA4D85"/>
    <w:rsid w:val="00AA5040"/>
    <w:rsid w:val="00AA5845"/>
    <w:rsid w:val="00AA6471"/>
    <w:rsid w:val="00AA747F"/>
    <w:rsid w:val="00AA7ED8"/>
    <w:rsid w:val="00AB174B"/>
    <w:rsid w:val="00AB21AE"/>
    <w:rsid w:val="00AB2853"/>
    <w:rsid w:val="00AB4DC4"/>
    <w:rsid w:val="00AC13C0"/>
    <w:rsid w:val="00AC1CA0"/>
    <w:rsid w:val="00AC2DAC"/>
    <w:rsid w:val="00AC41E2"/>
    <w:rsid w:val="00AC4A7C"/>
    <w:rsid w:val="00AC4C9D"/>
    <w:rsid w:val="00AC4CC1"/>
    <w:rsid w:val="00AC4F03"/>
    <w:rsid w:val="00AC52EA"/>
    <w:rsid w:val="00AC6C36"/>
    <w:rsid w:val="00AD09E1"/>
    <w:rsid w:val="00AD1BDC"/>
    <w:rsid w:val="00AD2C20"/>
    <w:rsid w:val="00AD3537"/>
    <w:rsid w:val="00AD4D87"/>
    <w:rsid w:val="00AE1828"/>
    <w:rsid w:val="00AE1DB4"/>
    <w:rsid w:val="00AE35BF"/>
    <w:rsid w:val="00AE3693"/>
    <w:rsid w:val="00AE4E2C"/>
    <w:rsid w:val="00AE50A6"/>
    <w:rsid w:val="00AE70FC"/>
    <w:rsid w:val="00AF0668"/>
    <w:rsid w:val="00AF13BC"/>
    <w:rsid w:val="00AF3319"/>
    <w:rsid w:val="00AF4288"/>
    <w:rsid w:val="00AF6AA1"/>
    <w:rsid w:val="00B02B40"/>
    <w:rsid w:val="00B04C6F"/>
    <w:rsid w:val="00B05211"/>
    <w:rsid w:val="00B07CDF"/>
    <w:rsid w:val="00B10332"/>
    <w:rsid w:val="00B1165F"/>
    <w:rsid w:val="00B1208D"/>
    <w:rsid w:val="00B1379C"/>
    <w:rsid w:val="00B15B47"/>
    <w:rsid w:val="00B16B85"/>
    <w:rsid w:val="00B20841"/>
    <w:rsid w:val="00B217A2"/>
    <w:rsid w:val="00B21A1C"/>
    <w:rsid w:val="00B224B2"/>
    <w:rsid w:val="00B25349"/>
    <w:rsid w:val="00B27645"/>
    <w:rsid w:val="00B31135"/>
    <w:rsid w:val="00B347C0"/>
    <w:rsid w:val="00B40DFB"/>
    <w:rsid w:val="00B41A1B"/>
    <w:rsid w:val="00B439B9"/>
    <w:rsid w:val="00B43B7A"/>
    <w:rsid w:val="00B46199"/>
    <w:rsid w:val="00B47D60"/>
    <w:rsid w:val="00B517AC"/>
    <w:rsid w:val="00B51B9C"/>
    <w:rsid w:val="00B527F0"/>
    <w:rsid w:val="00B52AFE"/>
    <w:rsid w:val="00B53018"/>
    <w:rsid w:val="00B53223"/>
    <w:rsid w:val="00B53558"/>
    <w:rsid w:val="00B54612"/>
    <w:rsid w:val="00B559A9"/>
    <w:rsid w:val="00B55C10"/>
    <w:rsid w:val="00B57483"/>
    <w:rsid w:val="00B60920"/>
    <w:rsid w:val="00B631A2"/>
    <w:rsid w:val="00B654D2"/>
    <w:rsid w:val="00B676FD"/>
    <w:rsid w:val="00B741A9"/>
    <w:rsid w:val="00B74DDC"/>
    <w:rsid w:val="00B77A62"/>
    <w:rsid w:val="00B821E9"/>
    <w:rsid w:val="00B8437D"/>
    <w:rsid w:val="00B85225"/>
    <w:rsid w:val="00B85842"/>
    <w:rsid w:val="00B85C39"/>
    <w:rsid w:val="00B93A0C"/>
    <w:rsid w:val="00B947D1"/>
    <w:rsid w:val="00B96048"/>
    <w:rsid w:val="00B96954"/>
    <w:rsid w:val="00B97098"/>
    <w:rsid w:val="00BA1032"/>
    <w:rsid w:val="00BA544C"/>
    <w:rsid w:val="00BB0FDF"/>
    <w:rsid w:val="00BB15C1"/>
    <w:rsid w:val="00BB5B09"/>
    <w:rsid w:val="00BB67B5"/>
    <w:rsid w:val="00BB6FC2"/>
    <w:rsid w:val="00BB791D"/>
    <w:rsid w:val="00BC2067"/>
    <w:rsid w:val="00BC2F9D"/>
    <w:rsid w:val="00BC47A8"/>
    <w:rsid w:val="00BC7140"/>
    <w:rsid w:val="00BC76AC"/>
    <w:rsid w:val="00BC7E17"/>
    <w:rsid w:val="00BD128C"/>
    <w:rsid w:val="00BD213D"/>
    <w:rsid w:val="00BD3E3D"/>
    <w:rsid w:val="00BD4E73"/>
    <w:rsid w:val="00BD6366"/>
    <w:rsid w:val="00BD757B"/>
    <w:rsid w:val="00BE5663"/>
    <w:rsid w:val="00BF2427"/>
    <w:rsid w:val="00BF34BE"/>
    <w:rsid w:val="00BF35B7"/>
    <w:rsid w:val="00BF40F4"/>
    <w:rsid w:val="00BF41BA"/>
    <w:rsid w:val="00C00E1D"/>
    <w:rsid w:val="00C015AB"/>
    <w:rsid w:val="00C01C57"/>
    <w:rsid w:val="00C03857"/>
    <w:rsid w:val="00C05070"/>
    <w:rsid w:val="00C1034F"/>
    <w:rsid w:val="00C10A2A"/>
    <w:rsid w:val="00C156F4"/>
    <w:rsid w:val="00C20908"/>
    <w:rsid w:val="00C211BC"/>
    <w:rsid w:val="00C22117"/>
    <w:rsid w:val="00C22F9A"/>
    <w:rsid w:val="00C25703"/>
    <w:rsid w:val="00C32759"/>
    <w:rsid w:val="00C329E1"/>
    <w:rsid w:val="00C34183"/>
    <w:rsid w:val="00C35D28"/>
    <w:rsid w:val="00C50C9C"/>
    <w:rsid w:val="00C50ECF"/>
    <w:rsid w:val="00C51453"/>
    <w:rsid w:val="00C51AD6"/>
    <w:rsid w:val="00C51CB2"/>
    <w:rsid w:val="00C5357B"/>
    <w:rsid w:val="00C57701"/>
    <w:rsid w:val="00C62A7E"/>
    <w:rsid w:val="00C6304C"/>
    <w:rsid w:val="00C64B5A"/>
    <w:rsid w:val="00C71AD7"/>
    <w:rsid w:val="00C75F14"/>
    <w:rsid w:val="00C7705C"/>
    <w:rsid w:val="00C7758A"/>
    <w:rsid w:val="00C80EFC"/>
    <w:rsid w:val="00C8303B"/>
    <w:rsid w:val="00C83CEA"/>
    <w:rsid w:val="00C840CF"/>
    <w:rsid w:val="00C841AA"/>
    <w:rsid w:val="00C85383"/>
    <w:rsid w:val="00C854FF"/>
    <w:rsid w:val="00C86267"/>
    <w:rsid w:val="00C92695"/>
    <w:rsid w:val="00C93835"/>
    <w:rsid w:val="00C95864"/>
    <w:rsid w:val="00C962D8"/>
    <w:rsid w:val="00C97158"/>
    <w:rsid w:val="00C971E2"/>
    <w:rsid w:val="00C97911"/>
    <w:rsid w:val="00C97F08"/>
    <w:rsid w:val="00CA1498"/>
    <w:rsid w:val="00CA4552"/>
    <w:rsid w:val="00CA4B2E"/>
    <w:rsid w:val="00CB1312"/>
    <w:rsid w:val="00CB2D2D"/>
    <w:rsid w:val="00CB46F8"/>
    <w:rsid w:val="00CB78C0"/>
    <w:rsid w:val="00CB7D13"/>
    <w:rsid w:val="00CC11E8"/>
    <w:rsid w:val="00CC205F"/>
    <w:rsid w:val="00CC2F09"/>
    <w:rsid w:val="00CC39BD"/>
    <w:rsid w:val="00CC3E46"/>
    <w:rsid w:val="00CC4D2A"/>
    <w:rsid w:val="00CC5C10"/>
    <w:rsid w:val="00CC65E3"/>
    <w:rsid w:val="00CC6E4F"/>
    <w:rsid w:val="00CD28D3"/>
    <w:rsid w:val="00CD6431"/>
    <w:rsid w:val="00CD7C1F"/>
    <w:rsid w:val="00CE0BA4"/>
    <w:rsid w:val="00CE2C9D"/>
    <w:rsid w:val="00CE4BF1"/>
    <w:rsid w:val="00CE4C98"/>
    <w:rsid w:val="00CE5CB4"/>
    <w:rsid w:val="00CE5E1A"/>
    <w:rsid w:val="00CF0507"/>
    <w:rsid w:val="00CF0B98"/>
    <w:rsid w:val="00CF23F1"/>
    <w:rsid w:val="00CF32DC"/>
    <w:rsid w:val="00CF6947"/>
    <w:rsid w:val="00D06871"/>
    <w:rsid w:val="00D06FFC"/>
    <w:rsid w:val="00D11B6E"/>
    <w:rsid w:val="00D15F95"/>
    <w:rsid w:val="00D177E9"/>
    <w:rsid w:val="00D243DA"/>
    <w:rsid w:val="00D25258"/>
    <w:rsid w:val="00D34B21"/>
    <w:rsid w:val="00D35994"/>
    <w:rsid w:val="00D36484"/>
    <w:rsid w:val="00D3748E"/>
    <w:rsid w:val="00D3795A"/>
    <w:rsid w:val="00D41CD9"/>
    <w:rsid w:val="00D441FC"/>
    <w:rsid w:val="00D46E3E"/>
    <w:rsid w:val="00D50593"/>
    <w:rsid w:val="00D51589"/>
    <w:rsid w:val="00D52111"/>
    <w:rsid w:val="00D541F5"/>
    <w:rsid w:val="00D553EC"/>
    <w:rsid w:val="00D57311"/>
    <w:rsid w:val="00D61934"/>
    <w:rsid w:val="00D632F3"/>
    <w:rsid w:val="00D6549E"/>
    <w:rsid w:val="00D6598E"/>
    <w:rsid w:val="00D65F9B"/>
    <w:rsid w:val="00D67BF3"/>
    <w:rsid w:val="00D71E02"/>
    <w:rsid w:val="00D72E9A"/>
    <w:rsid w:val="00D7385D"/>
    <w:rsid w:val="00D77EE0"/>
    <w:rsid w:val="00D857B1"/>
    <w:rsid w:val="00D85EFD"/>
    <w:rsid w:val="00D87B1C"/>
    <w:rsid w:val="00D915EB"/>
    <w:rsid w:val="00D9326C"/>
    <w:rsid w:val="00D940C7"/>
    <w:rsid w:val="00DA0249"/>
    <w:rsid w:val="00DA027C"/>
    <w:rsid w:val="00DA268C"/>
    <w:rsid w:val="00DA4A31"/>
    <w:rsid w:val="00DA53F5"/>
    <w:rsid w:val="00DB2487"/>
    <w:rsid w:val="00DB2850"/>
    <w:rsid w:val="00DB3273"/>
    <w:rsid w:val="00DB329D"/>
    <w:rsid w:val="00DB4011"/>
    <w:rsid w:val="00DB4B61"/>
    <w:rsid w:val="00DC2B13"/>
    <w:rsid w:val="00DC2B7F"/>
    <w:rsid w:val="00DC5128"/>
    <w:rsid w:val="00DC7DE5"/>
    <w:rsid w:val="00DD1129"/>
    <w:rsid w:val="00DD14D9"/>
    <w:rsid w:val="00DD293E"/>
    <w:rsid w:val="00DD6003"/>
    <w:rsid w:val="00DD6262"/>
    <w:rsid w:val="00DE2424"/>
    <w:rsid w:val="00DE25EC"/>
    <w:rsid w:val="00DE28A0"/>
    <w:rsid w:val="00DE39CC"/>
    <w:rsid w:val="00DE6113"/>
    <w:rsid w:val="00DE627A"/>
    <w:rsid w:val="00DE78DD"/>
    <w:rsid w:val="00DE7CD0"/>
    <w:rsid w:val="00DF0AB8"/>
    <w:rsid w:val="00DF0E71"/>
    <w:rsid w:val="00DF6F1F"/>
    <w:rsid w:val="00DF728C"/>
    <w:rsid w:val="00DF76A0"/>
    <w:rsid w:val="00E000F0"/>
    <w:rsid w:val="00E004A4"/>
    <w:rsid w:val="00E00893"/>
    <w:rsid w:val="00E01242"/>
    <w:rsid w:val="00E01698"/>
    <w:rsid w:val="00E022F8"/>
    <w:rsid w:val="00E044F1"/>
    <w:rsid w:val="00E04605"/>
    <w:rsid w:val="00E07EE1"/>
    <w:rsid w:val="00E10495"/>
    <w:rsid w:val="00E10548"/>
    <w:rsid w:val="00E14103"/>
    <w:rsid w:val="00E14412"/>
    <w:rsid w:val="00E14DBF"/>
    <w:rsid w:val="00E17A2B"/>
    <w:rsid w:val="00E203AD"/>
    <w:rsid w:val="00E26757"/>
    <w:rsid w:val="00E31067"/>
    <w:rsid w:val="00E31872"/>
    <w:rsid w:val="00E338FD"/>
    <w:rsid w:val="00E34040"/>
    <w:rsid w:val="00E40405"/>
    <w:rsid w:val="00E42D29"/>
    <w:rsid w:val="00E445FA"/>
    <w:rsid w:val="00E45928"/>
    <w:rsid w:val="00E46990"/>
    <w:rsid w:val="00E46DE1"/>
    <w:rsid w:val="00E472E9"/>
    <w:rsid w:val="00E52CC7"/>
    <w:rsid w:val="00E57E9E"/>
    <w:rsid w:val="00E62343"/>
    <w:rsid w:val="00E647B2"/>
    <w:rsid w:val="00E64A01"/>
    <w:rsid w:val="00E71250"/>
    <w:rsid w:val="00E713DB"/>
    <w:rsid w:val="00E72EEC"/>
    <w:rsid w:val="00E76123"/>
    <w:rsid w:val="00E76725"/>
    <w:rsid w:val="00E80068"/>
    <w:rsid w:val="00E805DB"/>
    <w:rsid w:val="00E81C65"/>
    <w:rsid w:val="00E81D24"/>
    <w:rsid w:val="00E82093"/>
    <w:rsid w:val="00E8323F"/>
    <w:rsid w:val="00E87359"/>
    <w:rsid w:val="00E87813"/>
    <w:rsid w:val="00E87919"/>
    <w:rsid w:val="00E91A8B"/>
    <w:rsid w:val="00E92C49"/>
    <w:rsid w:val="00E930FF"/>
    <w:rsid w:val="00E9339B"/>
    <w:rsid w:val="00E94163"/>
    <w:rsid w:val="00E950CE"/>
    <w:rsid w:val="00E95455"/>
    <w:rsid w:val="00E9548D"/>
    <w:rsid w:val="00E955E7"/>
    <w:rsid w:val="00E96ED3"/>
    <w:rsid w:val="00EA2137"/>
    <w:rsid w:val="00EA2D6B"/>
    <w:rsid w:val="00EB44DB"/>
    <w:rsid w:val="00EB4A47"/>
    <w:rsid w:val="00EB5557"/>
    <w:rsid w:val="00EB61B9"/>
    <w:rsid w:val="00EB6A84"/>
    <w:rsid w:val="00EB6C09"/>
    <w:rsid w:val="00EB6D0C"/>
    <w:rsid w:val="00EC3B29"/>
    <w:rsid w:val="00EC42D5"/>
    <w:rsid w:val="00EC5858"/>
    <w:rsid w:val="00EC6D67"/>
    <w:rsid w:val="00ED06DA"/>
    <w:rsid w:val="00ED3838"/>
    <w:rsid w:val="00ED691C"/>
    <w:rsid w:val="00ED69FB"/>
    <w:rsid w:val="00EE09E6"/>
    <w:rsid w:val="00EE128F"/>
    <w:rsid w:val="00EE3C8E"/>
    <w:rsid w:val="00EE42A5"/>
    <w:rsid w:val="00EE5D05"/>
    <w:rsid w:val="00EE6E99"/>
    <w:rsid w:val="00EF5662"/>
    <w:rsid w:val="00EF698A"/>
    <w:rsid w:val="00F00312"/>
    <w:rsid w:val="00F04B52"/>
    <w:rsid w:val="00F05231"/>
    <w:rsid w:val="00F100A6"/>
    <w:rsid w:val="00F106A2"/>
    <w:rsid w:val="00F13C1B"/>
    <w:rsid w:val="00F142FA"/>
    <w:rsid w:val="00F153A8"/>
    <w:rsid w:val="00F160EB"/>
    <w:rsid w:val="00F165CA"/>
    <w:rsid w:val="00F177A2"/>
    <w:rsid w:val="00F22A80"/>
    <w:rsid w:val="00F23B23"/>
    <w:rsid w:val="00F23D6B"/>
    <w:rsid w:val="00F240C5"/>
    <w:rsid w:val="00F25E57"/>
    <w:rsid w:val="00F27316"/>
    <w:rsid w:val="00F27336"/>
    <w:rsid w:val="00F27EED"/>
    <w:rsid w:val="00F30BA4"/>
    <w:rsid w:val="00F31AF7"/>
    <w:rsid w:val="00F31F04"/>
    <w:rsid w:val="00F32D25"/>
    <w:rsid w:val="00F32F60"/>
    <w:rsid w:val="00F3327A"/>
    <w:rsid w:val="00F41579"/>
    <w:rsid w:val="00F4192C"/>
    <w:rsid w:val="00F41940"/>
    <w:rsid w:val="00F419D3"/>
    <w:rsid w:val="00F45F1E"/>
    <w:rsid w:val="00F47D3E"/>
    <w:rsid w:val="00F5057D"/>
    <w:rsid w:val="00F5161E"/>
    <w:rsid w:val="00F52D8A"/>
    <w:rsid w:val="00F52DB1"/>
    <w:rsid w:val="00F54134"/>
    <w:rsid w:val="00F54556"/>
    <w:rsid w:val="00F566AA"/>
    <w:rsid w:val="00F57C70"/>
    <w:rsid w:val="00F60B08"/>
    <w:rsid w:val="00F62128"/>
    <w:rsid w:val="00F62452"/>
    <w:rsid w:val="00F62E31"/>
    <w:rsid w:val="00F67CD6"/>
    <w:rsid w:val="00F67FF2"/>
    <w:rsid w:val="00F72575"/>
    <w:rsid w:val="00F75B44"/>
    <w:rsid w:val="00F80ABE"/>
    <w:rsid w:val="00F8120E"/>
    <w:rsid w:val="00F84C0C"/>
    <w:rsid w:val="00F86E02"/>
    <w:rsid w:val="00F872A3"/>
    <w:rsid w:val="00F875F2"/>
    <w:rsid w:val="00F87D28"/>
    <w:rsid w:val="00F9046C"/>
    <w:rsid w:val="00F905BB"/>
    <w:rsid w:val="00F90911"/>
    <w:rsid w:val="00F92E77"/>
    <w:rsid w:val="00F941C8"/>
    <w:rsid w:val="00F9448E"/>
    <w:rsid w:val="00F94E95"/>
    <w:rsid w:val="00F95F06"/>
    <w:rsid w:val="00FA018A"/>
    <w:rsid w:val="00FA0FFF"/>
    <w:rsid w:val="00FA2497"/>
    <w:rsid w:val="00FA3946"/>
    <w:rsid w:val="00FA5C42"/>
    <w:rsid w:val="00FA5CDE"/>
    <w:rsid w:val="00FA69F5"/>
    <w:rsid w:val="00FA6E83"/>
    <w:rsid w:val="00FB1968"/>
    <w:rsid w:val="00FB2F36"/>
    <w:rsid w:val="00FB52DC"/>
    <w:rsid w:val="00FC08BD"/>
    <w:rsid w:val="00FC3CC9"/>
    <w:rsid w:val="00FC6265"/>
    <w:rsid w:val="00FC7DE3"/>
    <w:rsid w:val="00FD02C9"/>
    <w:rsid w:val="00FD0D44"/>
    <w:rsid w:val="00FD14D2"/>
    <w:rsid w:val="00FD4631"/>
    <w:rsid w:val="00FD5057"/>
    <w:rsid w:val="00FD50A5"/>
    <w:rsid w:val="00FD519C"/>
    <w:rsid w:val="00FD6A46"/>
    <w:rsid w:val="00FE0BB8"/>
    <w:rsid w:val="00FE14F7"/>
    <w:rsid w:val="00FE16A4"/>
    <w:rsid w:val="00FE2A8E"/>
    <w:rsid w:val="00FF5029"/>
    <w:rsid w:val="00FF6ECA"/>
    <w:rsid w:val="019D1EA4"/>
    <w:rsid w:val="0702CFD2"/>
    <w:rsid w:val="0D1CA8DE"/>
    <w:rsid w:val="10AEDC1C"/>
    <w:rsid w:val="12C66EC8"/>
    <w:rsid w:val="13F5BF77"/>
    <w:rsid w:val="25788B11"/>
    <w:rsid w:val="3BBE78F9"/>
    <w:rsid w:val="3BC73FEA"/>
    <w:rsid w:val="3DD6CB24"/>
    <w:rsid w:val="402005C8"/>
    <w:rsid w:val="55454358"/>
    <w:rsid w:val="59235DF1"/>
    <w:rsid w:val="593CB91F"/>
    <w:rsid w:val="5A11ACF4"/>
    <w:rsid w:val="5C1E7CA5"/>
    <w:rsid w:val="656354A8"/>
    <w:rsid w:val="6A0C4F69"/>
    <w:rsid w:val="71DCC7F8"/>
    <w:rsid w:val="723F79D0"/>
    <w:rsid w:val="7388726A"/>
    <w:rsid w:val="7A700153"/>
    <w:rsid w:val="7D52D115"/>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DD75"/>
  <w15:chartTrackingRefBased/>
  <w15:docId w15:val="{14EACBE7-4F7F-4D5D-B706-D32CCAF7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A0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354C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463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72917"/>
    <w:pPr>
      <w:tabs>
        <w:tab w:val="center" w:pos="4320"/>
        <w:tab w:val="right" w:pos="8640"/>
      </w:tabs>
    </w:pPr>
  </w:style>
  <w:style w:type="character" w:customStyle="1" w:styleId="HeaderChar">
    <w:name w:val="Header Char"/>
    <w:basedOn w:val="DefaultParagraphFont"/>
    <w:link w:val="Header"/>
    <w:rsid w:val="00A72917"/>
    <w:rPr>
      <w:rFonts w:ascii="Times New Roman" w:eastAsia="Times New Roman" w:hAnsi="Times New Roman" w:cs="Times New Roman"/>
      <w:sz w:val="24"/>
      <w:szCs w:val="24"/>
    </w:rPr>
  </w:style>
  <w:style w:type="paragraph" w:styleId="Footer">
    <w:name w:val="footer"/>
    <w:basedOn w:val="Normal"/>
    <w:link w:val="FooterChar"/>
    <w:uiPriority w:val="99"/>
    <w:rsid w:val="00A72917"/>
    <w:pPr>
      <w:tabs>
        <w:tab w:val="center" w:pos="4320"/>
        <w:tab w:val="right" w:pos="8640"/>
      </w:tabs>
    </w:pPr>
    <w:rPr>
      <w:lang w:val="x-none" w:eastAsia="x-none"/>
    </w:rPr>
  </w:style>
  <w:style w:type="character" w:customStyle="1" w:styleId="FooterChar">
    <w:name w:val="Footer Char"/>
    <w:basedOn w:val="DefaultParagraphFont"/>
    <w:link w:val="Footer"/>
    <w:uiPriority w:val="99"/>
    <w:rsid w:val="00A72917"/>
    <w:rPr>
      <w:rFonts w:ascii="Times New Roman" w:eastAsia="Times New Roman" w:hAnsi="Times New Roman" w:cs="Times New Roman"/>
      <w:sz w:val="24"/>
      <w:szCs w:val="24"/>
      <w:lang w:val="x-none" w:eastAsia="x-none"/>
    </w:rPr>
  </w:style>
  <w:style w:type="character" w:customStyle="1" w:styleId="font621">
    <w:name w:val="font621"/>
    <w:rsid w:val="00A72917"/>
    <w:rPr>
      <w:rFonts w:ascii="Calibri" w:hAnsi="Calibri" w:cs="Calibri" w:hint="default"/>
      <w:b w:val="0"/>
      <w:bCs w:val="0"/>
      <w:i w:val="0"/>
      <w:iCs w:val="0"/>
      <w:strike w:val="0"/>
      <w:dstrike w:val="0"/>
      <w:color w:val="FF0000"/>
      <w:sz w:val="22"/>
      <w:szCs w:val="22"/>
      <w:u w:val="none"/>
      <w:effect w:val="none"/>
    </w:rPr>
  </w:style>
  <w:style w:type="character" w:customStyle="1" w:styleId="font631">
    <w:name w:val="font631"/>
    <w:rsid w:val="00A72917"/>
    <w:rPr>
      <w:rFonts w:ascii="Calibri" w:hAnsi="Calibri" w:cs="Calibri" w:hint="default"/>
      <w:b w:val="0"/>
      <w:bCs w:val="0"/>
      <w:i w:val="0"/>
      <w:iCs w:val="0"/>
      <w:color w:val="FF0000"/>
      <w:sz w:val="22"/>
      <w:szCs w:val="22"/>
      <w:u w:val="single"/>
    </w:rPr>
  </w:style>
  <w:style w:type="character" w:customStyle="1" w:styleId="font641">
    <w:name w:val="font641"/>
    <w:rsid w:val="00A72917"/>
    <w:rPr>
      <w:rFonts w:ascii="Calibri" w:hAnsi="Calibri" w:cs="Calibri" w:hint="default"/>
      <w:b w:val="0"/>
      <w:bCs w:val="0"/>
      <w:i w:val="0"/>
      <w:iCs w:val="0"/>
      <w:color w:val="000000"/>
      <w:sz w:val="22"/>
      <w:szCs w:val="22"/>
      <w:u w:val="single"/>
    </w:rPr>
  </w:style>
  <w:style w:type="character" w:styleId="PlaceholderText">
    <w:name w:val="Placeholder Text"/>
    <w:basedOn w:val="DefaultParagraphFont"/>
    <w:uiPriority w:val="99"/>
    <w:semiHidden/>
    <w:rsid w:val="00AB4DC4"/>
    <w:rPr>
      <w:color w:val="808080"/>
    </w:rPr>
  </w:style>
  <w:style w:type="paragraph" w:styleId="Subtitle">
    <w:name w:val="Subtitle"/>
    <w:basedOn w:val="Normal"/>
    <w:next w:val="Normal"/>
    <w:link w:val="SubtitleChar"/>
    <w:uiPriority w:val="11"/>
    <w:qFormat/>
    <w:rsid w:val="005A32FA"/>
    <w:pPr>
      <w:spacing w:after="160" w:line="276" w:lineRule="auto"/>
    </w:pPr>
    <w:rPr>
      <w:rFonts w:asciiTheme="minorHAnsi" w:eastAsiaTheme="minorEastAsia" w:hAnsiTheme="minorHAnsi" w:cstheme="minorBidi"/>
      <w:color w:val="5A5A5A" w:themeColor="text1" w:themeTint="A5"/>
      <w:spacing w:val="15"/>
      <w:sz w:val="22"/>
      <w:szCs w:val="22"/>
      <w:lang w:bidi="ta-IN"/>
    </w:rPr>
  </w:style>
  <w:style w:type="character" w:customStyle="1" w:styleId="SubtitleChar">
    <w:name w:val="Subtitle Char"/>
    <w:basedOn w:val="DefaultParagraphFont"/>
    <w:link w:val="Subtitle"/>
    <w:uiPriority w:val="11"/>
    <w:rsid w:val="005A32FA"/>
    <w:rPr>
      <w:rFonts w:eastAsiaTheme="minorEastAsia"/>
      <w:color w:val="5A5A5A" w:themeColor="text1" w:themeTint="A5"/>
      <w:spacing w:val="15"/>
      <w:lang w:bidi="ta-IN"/>
    </w:rPr>
  </w:style>
  <w:style w:type="paragraph" w:styleId="ListParagraph">
    <w:name w:val="List Paragraph"/>
    <w:basedOn w:val="Normal"/>
    <w:uiPriority w:val="34"/>
    <w:qFormat/>
    <w:rsid w:val="005A32FA"/>
    <w:pPr>
      <w:spacing w:after="200" w:line="276" w:lineRule="auto"/>
      <w:ind w:left="720"/>
      <w:contextualSpacing/>
    </w:pPr>
    <w:rPr>
      <w:rFonts w:asciiTheme="minorHAnsi" w:eastAsiaTheme="minorEastAsia" w:hAnsiTheme="minorHAnsi" w:cstheme="minorBidi"/>
      <w:sz w:val="22"/>
      <w:szCs w:val="22"/>
      <w:lang w:bidi="ta-IN"/>
    </w:rPr>
  </w:style>
  <w:style w:type="paragraph" w:customStyle="1" w:styleId="Default">
    <w:name w:val="Default"/>
    <w:rsid w:val="009137B1"/>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normaltextrun">
    <w:name w:val="normaltextrun"/>
    <w:basedOn w:val="DefaultParagraphFont"/>
    <w:rsid w:val="004A1A57"/>
  </w:style>
  <w:style w:type="paragraph" w:styleId="Bibliography">
    <w:name w:val="Bibliography"/>
    <w:basedOn w:val="Normal"/>
    <w:next w:val="Normal"/>
    <w:uiPriority w:val="37"/>
    <w:unhideWhenUsed/>
    <w:rsid w:val="004A1A57"/>
    <w:pPr>
      <w:spacing w:after="200" w:line="276" w:lineRule="auto"/>
    </w:pPr>
    <w:rPr>
      <w:rFonts w:asciiTheme="minorHAnsi" w:eastAsiaTheme="minorEastAsia" w:hAnsiTheme="minorHAnsi" w:cstheme="minorBidi"/>
      <w:sz w:val="22"/>
      <w:szCs w:val="22"/>
      <w:lang w:bidi="ta-IN"/>
    </w:rPr>
  </w:style>
  <w:style w:type="character" w:customStyle="1" w:styleId="eop">
    <w:name w:val="eop"/>
    <w:basedOn w:val="DefaultParagraphFont"/>
    <w:rsid w:val="004A1A57"/>
  </w:style>
  <w:style w:type="character" w:customStyle="1" w:styleId="Heading2Char">
    <w:name w:val="Heading 2 Char"/>
    <w:basedOn w:val="DefaultParagraphFont"/>
    <w:link w:val="Heading2"/>
    <w:uiPriority w:val="9"/>
    <w:rsid w:val="00354C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463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252C0"/>
    <w:rPr>
      <w:color w:val="0563C1" w:themeColor="hyperlink"/>
      <w:u w:val="single"/>
    </w:rPr>
  </w:style>
  <w:style w:type="character" w:styleId="UnresolvedMention">
    <w:name w:val="Unresolved Mention"/>
    <w:basedOn w:val="DefaultParagraphFont"/>
    <w:uiPriority w:val="99"/>
    <w:semiHidden/>
    <w:unhideWhenUsed/>
    <w:rsid w:val="00625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1982">
      <w:bodyDiv w:val="1"/>
      <w:marLeft w:val="0"/>
      <w:marRight w:val="0"/>
      <w:marTop w:val="0"/>
      <w:marBottom w:val="0"/>
      <w:divBdr>
        <w:top w:val="none" w:sz="0" w:space="0" w:color="auto"/>
        <w:left w:val="none" w:sz="0" w:space="0" w:color="auto"/>
        <w:bottom w:val="none" w:sz="0" w:space="0" w:color="auto"/>
        <w:right w:val="none" w:sz="0" w:space="0" w:color="auto"/>
      </w:divBdr>
    </w:div>
    <w:div w:id="84621652">
      <w:bodyDiv w:val="1"/>
      <w:marLeft w:val="0"/>
      <w:marRight w:val="0"/>
      <w:marTop w:val="0"/>
      <w:marBottom w:val="0"/>
      <w:divBdr>
        <w:top w:val="none" w:sz="0" w:space="0" w:color="auto"/>
        <w:left w:val="none" w:sz="0" w:space="0" w:color="auto"/>
        <w:bottom w:val="none" w:sz="0" w:space="0" w:color="auto"/>
        <w:right w:val="none" w:sz="0" w:space="0" w:color="auto"/>
      </w:divBdr>
    </w:div>
    <w:div w:id="118114693">
      <w:bodyDiv w:val="1"/>
      <w:marLeft w:val="0"/>
      <w:marRight w:val="0"/>
      <w:marTop w:val="0"/>
      <w:marBottom w:val="0"/>
      <w:divBdr>
        <w:top w:val="none" w:sz="0" w:space="0" w:color="auto"/>
        <w:left w:val="none" w:sz="0" w:space="0" w:color="auto"/>
        <w:bottom w:val="none" w:sz="0" w:space="0" w:color="auto"/>
        <w:right w:val="none" w:sz="0" w:space="0" w:color="auto"/>
      </w:divBdr>
    </w:div>
    <w:div w:id="140972473">
      <w:bodyDiv w:val="1"/>
      <w:marLeft w:val="0"/>
      <w:marRight w:val="0"/>
      <w:marTop w:val="0"/>
      <w:marBottom w:val="0"/>
      <w:divBdr>
        <w:top w:val="none" w:sz="0" w:space="0" w:color="auto"/>
        <w:left w:val="none" w:sz="0" w:space="0" w:color="auto"/>
        <w:bottom w:val="none" w:sz="0" w:space="0" w:color="auto"/>
        <w:right w:val="none" w:sz="0" w:space="0" w:color="auto"/>
      </w:divBdr>
    </w:div>
    <w:div w:id="170334431">
      <w:bodyDiv w:val="1"/>
      <w:marLeft w:val="0"/>
      <w:marRight w:val="0"/>
      <w:marTop w:val="0"/>
      <w:marBottom w:val="0"/>
      <w:divBdr>
        <w:top w:val="none" w:sz="0" w:space="0" w:color="auto"/>
        <w:left w:val="none" w:sz="0" w:space="0" w:color="auto"/>
        <w:bottom w:val="none" w:sz="0" w:space="0" w:color="auto"/>
        <w:right w:val="none" w:sz="0" w:space="0" w:color="auto"/>
      </w:divBdr>
    </w:div>
    <w:div w:id="324093824">
      <w:bodyDiv w:val="1"/>
      <w:marLeft w:val="0"/>
      <w:marRight w:val="0"/>
      <w:marTop w:val="0"/>
      <w:marBottom w:val="0"/>
      <w:divBdr>
        <w:top w:val="none" w:sz="0" w:space="0" w:color="auto"/>
        <w:left w:val="none" w:sz="0" w:space="0" w:color="auto"/>
        <w:bottom w:val="none" w:sz="0" w:space="0" w:color="auto"/>
        <w:right w:val="none" w:sz="0" w:space="0" w:color="auto"/>
      </w:divBdr>
    </w:div>
    <w:div w:id="594216556">
      <w:bodyDiv w:val="1"/>
      <w:marLeft w:val="0"/>
      <w:marRight w:val="0"/>
      <w:marTop w:val="0"/>
      <w:marBottom w:val="0"/>
      <w:divBdr>
        <w:top w:val="none" w:sz="0" w:space="0" w:color="auto"/>
        <w:left w:val="none" w:sz="0" w:space="0" w:color="auto"/>
        <w:bottom w:val="none" w:sz="0" w:space="0" w:color="auto"/>
        <w:right w:val="none" w:sz="0" w:space="0" w:color="auto"/>
      </w:divBdr>
    </w:div>
    <w:div w:id="863907535">
      <w:bodyDiv w:val="1"/>
      <w:marLeft w:val="0"/>
      <w:marRight w:val="0"/>
      <w:marTop w:val="0"/>
      <w:marBottom w:val="0"/>
      <w:divBdr>
        <w:top w:val="none" w:sz="0" w:space="0" w:color="auto"/>
        <w:left w:val="none" w:sz="0" w:space="0" w:color="auto"/>
        <w:bottom w:val="none" w:sz="0" w:space="0" w:color="auto"/>
        <w:right w:val="none" w:sz="0" w:space="0" w:color="auto"/>
      </w:divBdr>
    </w:div>
    <w:div w:id="866715216">
      <w:bodyDiv w:val="1"/>
      <w:marLeft w:val="0"/>
      <w:marRight w:val="0"/>
      <w:marTop w:val="0"/>
      <w:marBottom w:val="0"/>
      <w:divBdr>
        <w:top w:val="none" w:sz="0" w:space="0" w:color="auto"/>
        <w:left w:val="none" w:sz="0" w:space="0" w:color="auto"/>
        <w:bottom w:val="none" w:sz="0" w:space="0" w:color="auto"/>
        <w:right w:val="none" w:sz="0" w:space="0" w:color="auto"/>
      </w:divBdr>
    </w:div>
    <w:div w:id="1047529935">
      <w:bodyDiv w:val="1"/>
      <w:marLeft w:val="0"/>
      <w:marRight w:val="0"/>
      <w:marTop w:val="0"/>
      <w:marBottom w:val="0"/>
      <w:divBdr>
        <w:top w:val="none" w:sz="0" w:space="0" w:color="auto"/>
        <w:left w:val="none" w:sz="0" w:space="0" w:color="auto"/>
        <w:bottom w:val="none" w:sz="0" w:space="0" w:color="auto"/>
        <w:right w:val="none" w:sz="0" w:space="0" w:color="auto"/>
      </w:divBdr>
    </w:div>
    <w:div w:id="1565333685">
      <w:bodyDiv w:val="1"/>
      <w:marLeft w:val="0"/>
      <w:marRight w:val="0"/>
      <w:marTop w:val="0"/>
      <w:marBottom w:val="0"/>
      <w:divBdr>
        <w:top w:val="none" w:sz="0" w:space="0" w:color="auto"/>
        <w:left w:val="none" w:sz="0" w:space="0" w:color="auto"/>
        <w:bottom w:val="none" w:sz="0" w:space="0" w:color="auto"/>
        <w:right w:val="none" w:sz="0" w:space="0" w:color="auto"/>
      </w:divBdr>
    </w:div>
    <w:div w:id="1669550945">
      <w:bodyDiv w:val="1"/>
      <w:marLeft w:val="0"/>
      <w:marRight w:val="0"/>
      <w:marTop w:val="0"/>
      <w:marBottom w:val="0"/>
      <w:divBdr>
        <w:top w:val="none" w:sz="0" w:space="0" w:color="auto"/>
        <w:left w:val="none" w:sz="0" w:space="0" w:color="auto"/>
        <w:bottom w:val="none" w:sz="0" w:space="0" w:color="auto"/>
        <w:right w:val="none" w:sz="0" w:space="0" w:color="auto"/>
      </w:divBdr>
    </w:div>
    <w:div w:id="1701780973">
      <w:bodyDiv w:val="1"/>
      <w:marLeft w:val="0"/>
      <w:marRight w:val="0"/>
      <w:marTop w:val="0"/>
      <w:marBottom w:val="0"/>
      <w:divBdr>
        <w:top w:val="none" w:sz="0" w:space="0" w:color="auto"/>
        <w:left w:val="none" w:sz="0" w:space="0" w:color="auto"/>
        <w:bottom w:val="none" w:sz="0" w:space="0" w:color="auto"/>
        <w:right w:val="none" w:sz="0" w:space="0" w:color="auto"/>
      </w:divBdr>
    </w:div>
    <w:div w:id="1802991645">
      <w:bodyDiv w:val="1"/>
      <w:marLeft w:val="0"/>
      <w:marRight w:val="0"/>
      <w:marTop w:val="0"/>
      <w:marBottom w:val="0"/>
      <w:divBdr>
        <w:top w:val="none" w:sz="0" w:space="0" w:color="auto"/>
        <w:left w:val="none" w:sz="0" w:space="0" w:color="auto"/>
        <w:bottom w:val="none" w:sz="0" w:space="0" w:color="auto"/>
        <w:right w:val="none" w:sz="0" w:space="0" w:color="auto"/>
      </w:divBdr>
    </w:div>
    <w:div w:id="198181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iith.ac.in/~daisee-dataset/"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13FFF9A2-D167-4ECC-84C4-2F84D18EF518}"/>
      </w:docPartPr>
      <w:docPartBody>
        <w:p w:rsidR="00CC25FA" w:rsidRDefault="007A4CF3">
          <w:r w:rsidRPr="002F4DEC">
            <w:rPr>
              <w:rStyle w:val="PlaceholderText"/>
            </w:rPr>
            <w:t>Choose an item.</w:t>
          </w:r>
        </w:p>
      </w:docPartBody>
    </w:docPart>
    <w:docPart>
      <w:docPartPr>
        <w:name w:val="A9842CCA4A5E41009A45B256F426D26F"/>
        <w:category>
          <w:name w:val="General"/>
          <w:gallery w:val="placeholder"/>
        </w:category>
        <w:types>
          <w:type w:val="bbPlcHdr"/>
        </w:types>
        <w:behaviors>
          <w:behavior w:val="content"/>
        </w:behaviors>
        <w:guid w:val="{F5B75AD1-B0BF-46FA-81D2-7D0933298235}"/>
      </w:docPartPr>
      <w:docPartBody>
        <w:p w:rsidR="00CC25FA" w:rsidRDefault="007A4CF3" w:rsidP="007A4CF3">
          <w:pPr>
            <w:pStyle w:val="A9842CCA4A5E41009A45B256F426D26F"/>
          </w:pPr>
          <w:r w:rsidRPr="002F4DE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Vijaya">
    <w:charset w:val="00"/>
    <w:family w:val="roman"/>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F3"/>
    <w:rsid w:val="000274CF"/>
    <w:rsid w:val="002D394C"/>
    <w:rsid w:val="00450A5E"/>
    <w:rsid w:val="004C0491"/>
    <w:rsid w:val="0050304F"/>
    <w:rsid w:val="00765BCA"/>
    <w:rsid w:val="007A4CF3"/>
    <w:rsid w:val="008A0066"/>
    <w:rsid w:val="0099512A"/>
    <w:rsid w:val="00A544E6"/>
    <w:rsid w:val="00CC25FA"/>
    <w:rsid w:val="00F31534"/>
    <w:rsid w:val="00F50BFC"/>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25FA"/>
    <w:rPr>
      <w:color w:val="808080"/>
    </w:rPr>
  </w:style>
  <w:style w:type="paragraph" w:customStyle="1" w:styleId="A9842CCA4A5E41009A45B256F426D26F">
    <w:name w:val="A9842CCA4A5E41009A45B256F426D26F"/>
    <w:rsid w:val="007A4C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6" ma:contentTypeDescription="Create a new document." ma:contentTypeScope="" ma:versionID="ff23a3cfe8a8819a4e9660a1a1c07d1a">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de417400cb63d4c585f17329df322b9e"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D8E8BEC88C43174895F4B1DDBCAF46C0" ma:contentTypeVersion="14" ma:contentTypeDescription="Create a new document." ma:contentTypeScope="" ma:versionID="e76c9dd2bc537abb083db2841d9489d3">
  <xsd:schema xmlns:xsd="http://www.w3.org/2001/XMLSchema" xmlns:xs="http://www.w3.org/2001/XMLSchema" xmlns:p="http://schemas.microsoft.com/office/2006/metadata/properties" xmlns:ns3="18c2e398-b372-4c58-98c4-78d9505a1926" xmlns:ns4="4b798ec5-a205-4038-80ed-ed9c80cbdc8f" targetNamespace="http://schemas.microsoft.com/office/2006/metadata/properties" ma:root="true" ma:fieldsID="f3b2d3a2949da881cd7634796646800d" ns3:_="" ns4:_="">
    <xsd:import namespace="18c2e398-b372-4c58-98c4-78d9505a1926"/>
    <xsd:import namespace="4b798ec5-a205-4038-80ed-ed9c80cbdc8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c2e398-b372-4c58-98c4-78d9505a1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b798ec5-a205-4038-80ed-ed9c80cbdc8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2BD10-E6CA-4C54-8280-E647E006ADD1}"/>
</file>

<file path=customXml/itemProps2.xml><?xml version="1.0" encoding="utf-8"?>
<ds:datastoreItem xmlns:ds="http://schemas.openxmlformats.org/officeDocument/2006/customXml" ds:itemID="{B8250F62-B453-43C9-A6CF-C6125D70C62C}">
  <ds:schemaRefs>
    <ds:schemaRef ds:uri="http://purl.org/dc/elements/1.1/"/>
    <ds:schemaRef ds:uri="18c2e398-b372-4c58-98c4-78d9505a1926"/>
    <ds:schemaRef ds:uri="http://schemas.openxmlformats.org/package/2006/metadata/core-properties"/>
    <ds:schemaRef ds:uri="http://schemas.microsoft.com/office/infopath/2007/PartnerControls"/>
    <ds:schemaRef ds:uri="4b798ec5-a205-4038-80ed-ed9c80cbdc8f"/>
    <ds:schemaRef ds:uri="http://www.w3.org/XML/1998/namespace"/>
    <ds:schemaRef ds:uri="http://schemas.microsoft.com/office/2006/documentManagement/types"/>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D70B95AF-B4AB-4800-BF7E-DE4D0F093625}">
  <ds:schemaRefs>
    <ds:schemaRef ds:uri="http://schemas.microsoft.com/sharepoint/v3/contenttype/forms"/>
  </ds:schemaRefs>
</ds:datastoreItem>
</file>

<file path=customXml/itemProps4.xml><?xml version="1.0" encoding="utf-8"?>
<ds:datastoreItem xmlns:ds="http://schemas.openxmlformats.org/officeDocument/2006/customXml" ds:itemID="{17E5FDEC-452C-4E06-A15C-3991A0527268}">
  <ds:schemaRefs>
    <ds:schemaRef ds:uri="http://schemas.openxmlformats.org/officeDocument/2006/bibliography"/>
  </ds:schemaRefs>
</ds:datastoreItem>
</file>

<file path=customXml/itemProps5.xml><?xml version="1.0" encoding="utf-8"?>
<ds:datastoreItem xmlns:ds="http://schemas.openxmlformats.org/officeDocument/2006/customXml" ds:itemID="{04C18058-A577-4B86-8C54-5E60DA572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c2e398-b372-4c58-98c4-78d9505a1926"/>
    <ds:schemaRef ds:uri="4b798ec5-a205-4038-80ed-ed9c80cbd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8250F62-B453-43C9-A6CF-C6125D70C62C}">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D70B95AF-B4AB-4800-BF7E-DE4D0F093625}">
  <ds:schemaRefs>
    <ds:schemaRef ds:uri="http://schemas.microsoft.com/sharepoint/v3/contenttype/forms"/>
  </ds:schemaRefs>
</ds:datastoreItem>
</file>

<file path=customXml/itemProps8.xml><?xml version="1.0" encoding="utf-8"?>
<ds:datastoreItem xmlns:ds="http://schemas.openxmlformats.org/officeDocument/2006/customXml" ds:itemID="{17E5FDEC-452C-4E06-A15C-3991A0527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4371</Words>
  <Characters>24916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Dulani Maheshika</dc:creator>
  <cp:keywords/>
  <dc:description/>
  <cp:lastModifiedBy>it19188546@my.sliit.lk</cp:lastModifiedBy>
  <cp:revision>2</cp:revision>
  <dcterms:created xsi:type="dcterms:W3CDTF">2022-02-24T12:57:00Z</dcterms:created>
  <dcterms:modified xsi:type="dcterms:W3CDTF">2022-02-24T12:57:00Z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0x010100A5FC9859AF96E64A9727D8D6B570C786</vt:lpwstr>
  </property>
  <property fmtid="{D5CDD505-2E9C-101B-9397-08002B2CF9AE}" pid="3" name="MediaServiceImageTags">
    <vt:lpwstr/>
  </property>
</Properties>
</file>